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76D" w:rsidRDefault="0030676D" w:rsidP="00C2025D">
      <w:pPr>
        <w:ind w:firstLine="480"/>
        <w:rPr>
          <w:lang w:eastAsia="zh-CN"/>
        </w:rPr>
      </w:pPr>
    </w:p>
    <w:p w:rsidR="00517A69" w:rsidRDefault="00517A69" w:rsidP="00517A69">
      <w:pPr>
        <w:ind w:firstLine="480"/>
        <w:rPr>
          <w:rFonts w:ascii="宋体" w:hAnsi="宋体"/>
          <w:lang w:eastAsia="zh-CN"/>
        </w:rPr>
      </w:pPr>
    </w:p>
    <w:p w:rsidR="00517A69" w:rsidRDefault="00517A69" w:rsidP="00517A69">
      <w:pPr>
        <w:ind w:firstLine="480"/>
        <w:rPr>
          <w:rFonts w:ascii="宋体" w:hAnsi="宋体"/>
          <w:lang w:eastAsia="zh-CN"/>
        </w:rPr>
      </w:pPr>
    </w:p>
    <w:p w:rsidR="000F59E9" w:rsidRDefault="000F59E9" w:rsidP="000F59E9">
      <w:pPr>
        <w:ind w:firstLine="480"/>
        <w:rPr>
          <w:rFonts w:ascii="宋体" w:hAnsi="宋体"/>
          <w:lang w:eastAsia="zh-CN"/>
        </w:rPr>
      </w:pPr>
    </w:p>
    <w:p w:rsidR="000F59E9" w:rsidRDefault="000F59E9" w:rsidP="000F59E9">
      <w:pPr>
        <w:ind w:firstLine="480"/>
        <w:rPr>
          <w:rFonts w:ascii="宋体" w:hAnsi="宋体"/>
          <w:lang w:eastAsia="zh-CN"/>
        </w:rPr>
      </w:pPr>
    </w:p>
    <w:tbl>
      <w:tblPr>
        <w:tblW w:w="0" w:type="auto"/>
        <w:tblInd w:w="534" w:type="dxa"/>
        <w:tblLook w:val="0000" w:firstRow="0" w:lastRow="0" w:firstColumn="0" w:lastColumn="0" w:noHBand="0" w:noVBand="0"/>
      </w:tblPr>
      <w:tblGrid>
        <w:gridCol w:w="2268"/>
        <w:gridCol w:w="7087"/>
      </w:tblGrid>
      <w:tr w:rsidR="000F59E9" w:rsidTr="00586755">
        <w:tc>
          <w:tcPr>
            <w:tcW w:w="2268" w:type="dxa"/>
          </w:tcPr>
          <w:p w:rsidR="000F59E9" w:rsidRDefault="000F59E9" w:rsidP="0085332F">
            <w:pPr>
              <w:rPr>
                <w:rFonts w:ascii="宋体" w:hAnsi="宋体"/>
                <w:b/>
                <w:bCs/>
                <w:sz w:val="40"/>
              </w:rPr>
            </w:pPr>
            <w:proofErr w:type="spellStart"/>
            <w:r>
              <w:rPr>
                <w:rFonts w:ascii="宋体" w:hAnsi="宋体" w:hint="eastAsia"/>
                <w:b/>
                <w:bCs/>
                <w:sz w:val="40"/>
              </w:rPr>
              <w:t>项目名称</w:t>
            </w:r>
            <w:proofErr w:type="spellEnd"/>
            <w:r>
              <w:rPr>
                <w:rFonts w:ascii="宋体" w:hAnsi="宋体" w:hint="eastAsia"/>
                <w:b/>
                <w:bCs/>
                <w:sz w:val="40"/>
              </w:rPr>
              <w:t>：</w:t>
            </w:r>
          </w:p>
        </w:tc>
        <w:tc>
          <w:tcPr>
            <w:tcW w:w="7087" w:type="dxa"/>
          </w:tcPr>
          <w:p w:rsidR="008063CF" w:rsidRPr="00FC5662" w:rsidRDefault="006E595E" w:rsidP="006E595E">
            <w:pPr>
              <w:ind w:firstLine="803"/>
              <w:rPr>
                <w:rFonts w:ascii="宋体" w:eastAsia="宋体" w:hAnsi="宋体"/>
                <w:b/>
                <w:bCs/>
                <w:sz w:val="40"/>
                <w:lang w:eastAsia="zh-CN"/>
              </w:rPr>
            </w:pPr>
            <w:r>
              <w:rPr>
                <w:rFonts w:ascii="宋体" w:eastAsia="宋体" w:hAnsi="宋体" w:hint="eastAsia"/>
                <w:b/>
                <w:bCs/>
                <w:sz w:val="40"/>
                <w:lang w:eastAsia="zh-CN"/>
              </w:rPr>
              <w:t>多面体投放算法分析方案</w:t>
            </w:r>
          </w:p>
        </w:tc>
      </w:tr>
      <w:tr w:rsidR="000F59E9" w:rsidTr="00586755">
        <w:trPr>
          <w:trHeight w:val="259"/>
        </w:trPr>
        <w:tc>
          <w:tcPr>
            <w:tcW w:w="2268" w:type="dxa"/>
          </w:tcPr>
          <w:p w:rsidR="000F59E9" w:rsidRDefault="000F59E9" w:rsidP="00502A11">
            <w:pPr>
              <w:ind w:firstLine="482"/>
              <w:rPr>
                <w:rFonts w:ascii="宋体" w:hAnsi="宋体"/>
                <w:b/>
                <w:bCs/>
                <w:lang w:eastAsia="zh-CN"/>
              </w:rPr>
            </w:pPr>
          </w:p>
        </w:tc>
        <w:tc>
          <w:tcPr>
            <w:tcW w:w="7087" w:type="dxa"/>
          </w:tcPr>
          <w:p w:rsidR="000F59E9" w:rsidRDefault="000F59E9" w:rsidP="00502A11">
            <w:pPr>
              <w:ind w:firstLine="482"/>
              <w:rPr>
                <w:rFonts w:ascii="宋体" w:hAnsi="宋体"/>
                <w:b/>
                <w:bCs/>
                <w:lang w:eastAsia="zh-CN"/>
              </w:rPr>
            </w:pPr>
          </w:p>
        </w:tc>
      </w:tr>
      <w:tr w:rsidR="000F59E9" w:rsidTr="00586755">
        <w:tc>
          <w:tcPr>
            <w:tcW w:w="2268" w:type="dxa"/>
          </w:tcPr>
          <w:p w:rsidR="000F59E9" w:rsidRDefault="000F59E9" w:rsidP="0085332F">
            <w:pPr>
              <w:rPr>
                <w:rFonts w:ascii="宋体" w:hAnsi="宋体"/>
                <w:b/>
                <w:bCs/>
                <w:sz w:val="40"/>
              </w:rPr>
            </w:pPr>
            <w:r>
              <w:rPr>
                <w:rFonts w:ascii="宋体" w:hAnsi="宋体" w:hint="eastAsia"/>
                <w:b/>
                <w:bCs/>
                <w:sz w:val="40"/>
              </w:rPr>
              <w:t>文 件 名：</w:t>
            </w:r>
          </w:p>
        </w:tc>
        <w:tc>
          <w:tcPr>
            <w:tcW w:w="7087" w:type="dxa"/>
          </w:tcPr>
          <w:p w:rsidR="000F59E9" w:rsidRPr="00B46C23" w:rsidRDefault="006E595E" w:rsidP="006E595E">
            <w:pPr>
              <w:ind w:firstLine="803"/>
              <w:rPr>
                <w:rFonts w:ascii="宋体" w:eastAsia="宋体" w:hAnsi="宋体"/>
                <w:b/>
                <w:bCs/>
                <w:sz w:val="40"/>
                <w:lang w:eastAsia="zh-CN"/>
              </w:rPr>
            </w:pPr>
            <w:r>
              <w:rPr>
                <w:rFonts w:ascii="宋体" w:eastAsia="宋体" w:hAnsi="宋体" w:hint="eastAsia"/>
                <w:b/>
                <w:bCs/>
                <w:sz w:val="40"/>
                <w:lang w:eastAsia="zh-CN"/>
              </w:rPr>
              <w:t>多面体投放算法分析方案</w:t>
            </w:r>
          </w:p>
        </w:tc>
      </w:tr>
      <w:tr w:rsidR="000F59E9" w:rsidTr="00586755">
        <w:tc>
          <w:tcPr>
            <w:tcW w:w="2268" w:type="dxa"/>
          </w:tcPr>
          <w:p w:rsidR="000F59E9" w:rsidRDefault="000F59E9" w:rsidP="00502A11">
            <w:pPr>
              <w:ind w:firstLine="482"/>
              <w:rPr>
                <w:rFonts w:ascii="宋体" w:hAnsi="宋体"/>
                <w:b/>
                <w:bCs/>
                <w:lang w:eastAsia="zh-CN"/>
              </w:rPr>
            </w:pPr>
          </w:p>
        </w:tc>
        <w:tc>
          <w:tcPr>
            <w:tcW w:w="7087" w:type="dxa"/>
          </w:tcPr>
          <w:p w:rsidR="000F59E9" w:rsidRDefault="000F59E9" w:rsidP="00502A11">
            <w:pPr>
              <w:ind w:firstLine="482"/>
              <w:rPr>
                <w:rFonts w:ascii="宋体" w:hAnsi="宋体"/>
                <w:b/>
                <w:bCs/>
                <w:lang w:eastAsia="zh-CN"/>
              </w:rPr>
            </w:pPr>
          </w:p>
        </w:tc>
      </w:tr>
      <w:tr w:rsidR="000F59E9" w:rsidTr="00586755">
        <w:tc>
          <w:tcPr>
            <w:tcW w:w="2268" w:type="dxa"/>
          </w:tcPr>
          <w:p w:rsidR="000F59E9" w:rsidRDefault="000F59E9" w:rsidP="0085332F">
            <w:pPr>
              <w:rPr>
                <w:rFonts w:ascii="宋体" w:hAnsi="宋体"/>
                <w:b/>
                <w:bCs/>
                <w:sz w:val="40"/>
              </w:rPr>
            </w:pPr>
            <w:proofErr w:type="spellStart"/>
            <w:r>
              <w:rPr>
                <w:rFonts w:ascii="宋体" w:hAnsi="宋体" w:hint="eastAsia"/>
                <w:b/>
                <w:bCs/>
                <w:sz w:val="40"/>
              </w:rPr>
              <w:t>文件编号</w:t>
            </w:r>
            <w:proofErr w:type="spellEnd"/>
            <w:r>
              <w:rPr>
                <w:rFonts w:ascii="宋体" w:hAnsi="宋体" w:hint="eastAsia"/>
                <w:b/>
                <w:bCs/>
                <w:sz w:val="40"/>
              </w:rPr>
              <w:t>：</w:t>
            </w:r>
          </w:p>
        </w:tc>
        <w:tc>
          <w:tcPr>
            <w:tcW w:w="7087" w:type="dxa"/>
          </w:tcPr>
          <w:p w:rsidR="000F59E9" w:rsidRPr="000D0CB4" w:rsidRDefault="006E595E" w:rsidP="001B21B4">
            <w:pPr>
              <w:ind w:firstLine="803"/>
              <w:rPr>
                <w:rFonts w:ascii="宋体" w:eastAsia="宋体" w:hAnsi="宋体"/>
                <w:b/>
                <w:bCs/>
                <w:sz w:val="40"/>
                <w:lang w:eastAsia="zh-CN"/>
              </w:rPr>
            </w:pPr>
            <w:r>
              <w:rPr>
                <w:rFonts w:ascii="宋体" w:eastAsia="宋体" w:hAnsi="宋体" w:hint="eastAsia"/>
                <w:b/>
                <w:bCs/>
                <w:sz w:val="40"/>
                <w:lang w:eastAsia="zh-CN"/>
              </w:rPr>
              <w:t>14</w:t>
            </w:r>
            <w:r w:rsidR="00C02703">
              <w:rPr>
                <w:rFonts w:ascii="宋体" w:eastAsia="宋体" w:hAnsi="宋体" w:hint="eastAsia"/>
                <w:b/>
                <w:bCs/>
                <w:sz w:val="40"/>
                <w:lang w:eastAsia="zh-CN"/>
              </w:rPr>
              <w:t>D</w:t>
            </w:r>
            <w:r w:rsidR="000F59E9">
              <w:rPr>
                <w:rFonts w:ascii="宋体" w:hAnsi="宋体"/>
                <w:b/>
                <w:bCs/>
                <w:sz w:val="40"/>
              </w:rPr>
              <w:t>00</w:t>
            </w:r>
            <w:r w:rsidR="00100773">
              <w:rPr>
                <w:rFonts w:ascii="宋体" w:eastAsia="宋体" w:hAnsi="宋体" w:hint="eastAsia"/>
                <w:b/>
                <w:bCs/>
                <w:sz w:val="40"/>
                <w:lang w:eastAsia="zh-CN"/>
              </w:rPr>
              <w:t>0</w:t>
            </w:r>
            <w:r>
              <w:rPr>
                <w:rFonts w:ascii="宋体" w:eastAsia="宋体" w:hAnsi="宋体" w:hint="eastAsia"/>
                <w:b/>
                <w:bCs/>
                <w:sz w:val="40"/>
                <w:lang w:eastAsia="zh-CN"/>
              </w:rPr>
              <w:t>1</w:t>
            </w:r>
            <w:r w:rsidR="000F59E9">
              <w:rPr>
                <w:rFonts w:ascii="宋体" w:hAnsi="宋体"/>
                <w:b/>
                <w:bCs/>
                <w:sz w:val="40"/>
              </w:rPr>
              <w:t>-</w:t>
            </w:r>
            <w:r w:rsidR="00F56F06">
              <w:rPr>
                <w:rFonts w:ascii="宋体" w:eastAsia="宋体" w:hAnsi="宋体" w:hint="eastAsia"/>
                <w:b/>
                <w:bCs/>
                <w:sz w:val="40"/>
                <w:lang w:eastAsia="zh-CN"/>
              </w:rPr>
              <w:t>0</w:t>
            </w:r>
            <w:r w:rsidR="000F59E9">
              <w:rPr>
                <w:rFonts w:ascii="宋体" w:hAnsi="宋体" w:hint="eastAsia"/>
                <w:b/>
                <w:bCs/>
                <w:sz w:val="40"/>
              </w:rPr>
              <w:t>01</w:t>
            </w:r>
            <w:r w:rsidR="000F59E9">
              <w:rPr>
                <w:rFonts w:ascii="宋体" w:hAnsi="宋体"/>
                <w:b/>
                <w:bCs/>
                <w:sz w:val="40"/>
              </w:rPr>
              <w:t>-00</w:t>
            </w:r>
            <w:r>
              <w:rPr>
                <w:rFonts w:ascii="宋体" w:eastAsia="宋体" w:hAnsi="宋体" w:hint="eastAsia"/>
                <w:b/>
                <w:bCs/>
                <w:sz w:val="40"/>
                <w:lang w:eastAsia="zh-CN"/>
              </w:rPr>
              <w:t>1</w:t>
            </w:r>
          </w:p>
        </w:tc>
      </w:tr>
    </w:tbl>
    <w:p w:rsidR="000F59E9" w:rsidRDefault="000F59E9" w:rsidP="000F59E9">
      <w:pPr>
        <w:ind w:firstLine="480"/>
        <w:rPr>
          <w:rFonts w:ascii="宋体" w:hAnsi="宋体"/>
        </w:rPr>
      </w:pPr>
    </w:p>
    <w:p w:rsidR="000F59E9" w:rsidRDefault="000F59E9" w:rsidP="000F59E9">
      <w:pPr>
        <w:ind w:firstLineChars="100" w:firstLine="200"/>
        <w:rPr>
          <w:rFonts w:ascii="宋体" w:hAnsi="宋体"/>
        </w:rPr>
      </w:pPr>
    </w:p>
    <w:p w:rsidR="000F59E9" w:rsidRDefault="000F59E9" w:rsidP="000F59E9">
      <w:pPr>
        <w:ind w:firstLineChars="1000" w:firstLine="2000"/>
        <w:rPr>
          <w:rFonts w:ascii="宋体" w:hAnsi="宋体"/>
          <w:b/>
          <w:bCs/>
          <w:sz w:val="28"/>
          <w:lang w:eastAsia="zh-CN"/>
        </w:rPr>
      </w:pPr>
      <w:r>
        <w:rPr>
          <w:rFonts w:ascii="宋体" w:hAnsi="宋体" w:hint="eastAsia"/>
          <w:lang w:eastAsia="zh-CN"/>
        </w:rPr>
        <w:t xml:space="preserve">   </w:t>
      </w:r>
      <w:r>
        <w:rPr>
          <w:rFonts w:ascii="宋体" w:hAnsi="宋体"/>
          <w:lang w:eastAsia="zh-CN"/>
        </w:rPr>
        <w:tab/>
      </w:r>
      <w:r>
        <w:rPr>
          <w:rFonts w:ascii="宋体" w:hAnsi="宋体" w:hint="eastAsia"/>
          <w:b/>
          <w:bCs/>
          <w:sz w:val="28"/>
          <w:lang w:eastAsia="zh-CN"/>
        </w:rPr>
        <w:t>版本：</w:t>
      </w:r>
      <w:r w:rsidR="0000070E">
        <w:rPr>
          <w:rFonts w:ascii="宋体" w:eastAsia="宋体" w:hAnsi="宋体" w:hint="eastAsia"/>
          <w:b/>
          <w:bCs/>
          <w:sz w:val="28"/>
          <w:u w:val="single"/>
          <w:lang w:eastAsia="zh-CN"/>
        </w:rPr>
        <w:t>V</w:t>
      </w:r>
      <w:r>
        <w:rPr>
          <w:rFonts w:ascii="宋体" w:hAnsi="宋体"/>
          <w:b/>
          <w:bCs/>
          <w:sz w:val="28"/>
          <w:u w:val="single"/>
          <w:lang w:eastAsia="zh-CN"/>
        </w:rPr>
        <w:t>.1.0</w:t>
      </w:r>
      <w:r>
        <w:rPr>
          <w:rFonts w:ascii="宋体" w:hAnsi="宋体" w:hint="eastAsia"/>
          <w:b/>
          <w:bCs/>
          <w:sz w:val="28"/>
          <w:u w:val="single"/>
          <w:lang w:eastAsia="zh-CN"/>
        </w:rPr>
        <w:t>__</w:t>
      </w:r>
      <w:r>
        <w:rPr>
          <w:rFonts w:ascii="宋体" w:hAnsi="宋体" w:hint="eastAsia"/>
          <w:b/>
          <w:bCs/>
          <w:sz w:val="28"/>
          <w:lang w:eastAsia="zh-CN"/>
        </w:rPr>
        <w:t xml:space="preserve">  </w:t>
      </w:r>
      <w:r>
        <w:rPr>
          <w:rFonts w:ascii="宋体" w:hAnsi="宋体" w:hint="eastAsia"/>
          <w:b/>
          <w:bCs/>
          <w:sz w:val="28"/>
          <w:lang w:eastAsia="zh-CN"/>
        </w:rPr>
        <w:tab/>
        <w:t>版次：</w:t>
      </w:r>
      <w:r>
        <w:rPr>
          <w:rFonts w:ascii="宋体" w:hAnsi="宋体" w:hint="eastAsia"/>
          <w:b/>
          <w:bCs/>
          <w:sz w:val="28"/>
          <w:u w:val="single"/>
          <w:lang w:eastAsia="zh-CN"/>
        </w:rPr>
        <w:t>_</w:t>
      </w:r>
      <w:r w:rsidR="00915D76">
        <w:rPr>
          <w:rFonts w:ascii="宋体" w:eastAsia="宋体" w:hAnsi="宋体" w:hint="eastAsia"/>
          <w:b/>
          <w:bCs/>
          <w:sz w:val="28"/>
          <w:u w:val="single"/>
          <w:lang w:eastAsia="zh-CN"/>
        </w:rPr>
        <w:t>1</w:t>
      </w:r>
      <w:r>
        <w:rPr>
          <w:rFonts w:ascii="宋体" w:hAnsi="宋体" w:hint="eastAsia"/>
          <w:b/>
          <w:bCs/>
          <w:sz w:val="28"/>
          <w:u w:val="single"/>
          <w:lang w:eastAsia="zh-CN"/>
        </w:rPr>
        <w:t>_</w:t>
      </w:r>
    </w:p>
    <w:p w:rsidR="000F59E9" w:rsidRDefault="000F59E9" w:rsidP="000F59E9">
      <w:pPr>
        <w:tabs>
          <w:tab w:val="left" w:pos="2370"/>
        </w:tabs>
        <w:ind w:firstLine="480"/>
        <w:rPr>
          <w:rFonts w:ascii="宋体" w:hAnsi="宋体"/>
          <w:lang w:eastAsia="zh-CN"/>
        </w:rPr>
      </w:pPr>
    </w:p>
    <w:p w:rsidR="000F59E9" w:rsidRDefault="000F59E9" w:rsidP="000F59E9">
      <w:pPr>
        <w:ind w:firstLine="480"/>
        <w:rPr>
          <w:rFonts w:ascii="宋体" w:hAnsi="宋体"/>
          <w:lang w:eastAsia="zh-CN"/>
        </w:rPr>
      </w:pPr>
    </w:p>
    <w:p w:rsidR="00751D57" w:rsidRDefault="00751D57" w:rsidP="00517A69">
      <w:pPr>
        <w:ind w:firstLine="480"/>
        <w:rPr>
          <w:rFonts w:ascii="宋体" w:eastAsia="宋体" w:hAnsi="宋体"/>
          <w:lang w:eastAsia="zh-CN"/>
        </w:rPr>
      </w:pPr>
    </w:p>
    <w:p w:rsidR="00751D57" w:rsidRDefault="00751D57" w:rsidP="00517A69">
      <w:pPr>
        <w:ind w:firstLine="480"/>
        <w:rPr>
          <w:rFonts w:ascii="宋体" w:eastAsia="宋体" w:hAnsi="宋体"/>
          <w:lang w:eastAsia="zh-CN"/>
        </w:rPr>
      </w:pPr>
    </w:p>
    <w:p w:rsidR="00751D57" w:rsidRDefault="00751D57" w:rsidP="00517A69">
      <w:pPr>
        <w:ind w:firstLine="480"/>
        <w:rPr>
          <w:rFonts w:ascii="宋体" w:eastAsia="宋体" w:hAnsi="宋体"/>
          <w:lang w:eastAsia="zh-CN"/>
        </w:rPr>
      </w:pPr>
    </w:p>
    <w:p w:rsidR="00751D57" w:rsidRDefault="00751D57" w:rsidP="00517A69">
      <w:pPr>
        <w:ind w:firstLine="480"/>
        <w:rPr>
          <w:rFonts w:ascii="宋体" w:eastAsia="宋体" w:hAnsi="宋体"/>
          <w:lang w:eastAsia="zh-CN"/>
        </w:rPr>
      </w:pPr>
    </w:p>
    <w:p w:rsidR="00751D57" w:rsidRDefault="00751D57" w:rsidP="00517A69">
      <w:pPr>
        <w:ind w:firstLine="480"/>
        <w:rPr>
          <w:rFonts w:ascii="宋体" w:eastAsia="宋体" w:hAnsi="宋体"/>
          <w:lang w:eastAsia="zh-CN"/>
        </w:rPr>
      </w:pPr>
    </w:p>
    <w:p w:rsidR="00751D57" w:rsidRDefault="00751D57" w:rsidP="00517A69">
      <w:pPr>
        <w:ind w:firstLine="480"/>
        <w:rPr>
          <w:rFonts w:ascii="宋体" w:eastAsia="宋体" w:hAnsi="宋体"/>
          <w:lang w:eastAsia="zh-CN"/>
        </w:rPr>
      </w:pPr>
    </w:p>
    <w:p w:rsidR="00751D57" w:rsidRDefault="00751D57" w:rsidP="00517A69">
      <w:pPr>
        <w:ind w:firstLine="480"/>
        <w:rPr>
          <w:rFonts w:ascii="宋体" w:eastAsia="宋体" w:hAnsi="宋体"/>
          <w:lang w:eastAsia="zh-CN"/>
        </w:rPr>
      </w:pPr>
    </w:p>
    <w:p w:rsidR="00751D57" w:rsidRDefault="00751D57" w:rsidP="00517A69">
      <w:pPr>
        <w:ind w:firstLine="480"/>
        <w:rPr>
          <w:rFonts w:ascii="宋体" w:eastAsia="宋体" w:hAnsi="宋体"/>
          <w:lang w:eastAsia="zh-CN"/>
        </w:rPr>
      </w:pPr>
    </w:p>
    <w:p w:rsidR="00751D57" w:rsidRDefault="00751D57" w:rsidP="00517A69">
      <w:pPr>
        <w:ind w:firstLine="480"/>
        <w:rPr>
          <w:rFonts w:ascii="宋体" w:eastAsia="宋体" w:hAnsi="宋体"/>
          <w:lang w:eastAsia="zh-CN"/>
        </w:rPr>
      </w:pPr>
    </w:p>
    <w:p w:rsidR="00DB0C1F" w:rsidRPr="00751D57" w:rsidRDefault="00DB0C1F" w:rsidP="00517A69">
      <w:pPr>
        <w:ind w:firstLine="480"/>
        <w:rPr>
          <w:rFonts w:ascii="宋体" w:eastAsia="宋体" w:hAnsi="宋体"/>
          <w:lang w:eastAsia="zh-CN"/>
        </w:rPr>
      </w:pPr>
    </w:p>
    <w:p w:rsidR="00517A69" w:rsidRDefault="00517A69" w:rsidP="00517A69">
      <w:pPr>
        <w:ind w:firstLine="480"/>
        <w:rPr>
          <w:rFonts w:ascii="宋体" w:hAnsi="宋体"/>
          <w:lang w:eastAsia="zh-CN"/>
        </w:rPr>
      </w:pPr>
    </w:p>
    <w:p w:rsidR="00517A69" w:rsidRPr="0048333E" w:rsidRDefault="00517A69" w:rsidP="00517A69">
      <w:pPr>
        <w:spacing w:line="480" w:lineRule="auto"/>
        <w:ind w:firstLine="643"/>
        <w:jc w:val="center"/>
        <w:rPr>
          <w:rFonts w:ascii="宋体" w:eastAsia="宋体" w:hAnsi="宋体"/>
          <w:b/>
          <w:bCs/>
          <w:sz w:val="32"/>
          <w:lang w:eastAsia="zh-CN"/>
        </w:rPr>
      </w:pPr>
      <w:r>
        <w:rPr>
          <w:rFonts w:ascii="宋体" w:hAnsi="宋体"/>
          <w:b/>
          <w:bCs/>
          <w:sz w:val="32"/>
          <w:lang w:eastAsia="zh-CN"/>
        </w:rPr>
        <w:t xml:space="preserve"> </w:t>
      </w:r>
      <w:proofErr w:type="spellStart"/>
      <w:r>
        <w:rPr>
          <w:rFonts w:ascii="宋体" w:hAnsi="宋体" w:hint="eastAsia"/>
          <w:b/>
          <w:bCs/>
          <w:sz w:val="32"/>
          <w:lang w:eastAsia="zh-CN"/>
        </w:rPr>
        <w:t>制作</w:t>
      </w:r>
      <w:proofErr w:type="spellEnd"/>
      <w:r>
        <w:rPr>
          <w:rFonts w:ascii="宋体" w:hAnsi="宋体" w:hint="eastAsia"/>
          <w:b/>
          <w:bCs/>
          <w:sz w:val="32"/>
          <w:lang w:eastAsia="zh-CN"/>
        </w:rPr>
        <w:t>：</w:t>
      </w:r>
      <w:r w:rsidR="006E595E">
        <w:rPr>
          <w:rFonts w:ascii="宋体" w:eastAsia="宋体" w:hAnsi="宋体" w:hint="eastAsia"/>
          <w:b/>
          <w:bCs/>
          <w:sz w:val="32"/>
          <w:u w:val="single"/>
          <w:lang w:eastAsia="zh-CN"/>
        </w:rPr>
        <w:t>王文赛</w:t>
      </w:r>
    </w:p>
    <w:p w:rsidR="00517A69" w:rsidRDefault="00517A69" w:rsidP="00517A69">
      <w:pPr>
        <w:spacing w:line="480" w:lineRule="auto"/>
        <w:ind w:firstLine="643"/>
        <w:jc w:val="center"/>
        <w:rPr>
          <w:rFonts w:ascii="宋体" w:hAnsi="宋体"/>
          <w:b/>
          <w:bCs/>
          <w:sz w:val="32"/>
          <w:lang w:eastAsia="zh-CN"/>
        </w:rPr>
      </w:pPr>
      <w:proofErr w:type="spellStart"/>
      <w:r>
        <w:rPr>
          <w:rFonts w:ascii="宋体" w:hAnsi="宋体" w:hint="eastAsia"/>
          <w:b/>
          <w:bCs/>
          <w:sz w:val="32"/>
          <w:lang w:eastAsia="zh-CN"/>
        </w:rPr>
        <w:t>日期</w:t>
      </w:r>
      <w:proofErr w:type="spellEnd"/>
      <w:r>
        <w:rPr>
          <w:rFonts w:ascii="宋体" w:hAnsi="宋体" w:hint="eastAsia"/>
          <w:b/>
          <w:bCs/>
          <w:sz w:val="32"/>
          <w:lang w:eastAsia="zh-CN"/>
        </w:rPr>
        <w:t>：</w:t>
      </w:r>
      <w:r>
        <w:rPr>
          <w:rFonts w:ascii="宋体" w:hAnsi="宋体"/>
          <w:b/>
          <w:bCs/>
          <w:sz w:val="32"/>
          <w:u w:val="single"/>
          <w:lang w:eastAsia="zh-CN"/>
        </w:rPr>
        <w:t xml:space="preserve"> 20</w:t>
      </w:r>
      <w:r w:rsidR="0048333E">
        <w:rPr>
          <w:rFonts w:ascii="宋体" w:eastAsia="宋体" w:hAnsi="宋体" w:hint="eastAsia"/>
          <w:b/>
          <w:bCs/>
          <w:sz w:val="32"/>
          <w:u w:val="single"/>
          <w:lang w:eastAsia="zh-CN"/>
        </w:rPr>
        <w:t>1</w:t>
      </w:r>
      <w:r w:rsidR="006E595E">
        <w:rPr>
          <w:rFonts w:ascii="宋体" w:eastAsia="宋体" w:hAnsi="宋体" w:hint="eastAsia"/>
          <w:b/>
          <w:bCs/>
          <w:sz w:val="32"/>
          <w:u w:val="single"/>
          <w:lang w:eastAsia="zh-CN"/>
        </w:rPr>
        <w:t>4</w:t>
      </w:r>
      <w:r>
        <w:rPr>
          <w:rFonts w:ascii="宋体" w:hAnsi="宋体" w:hint="eastAsia"/>
          <w:b/>
          <w:bCs/>
          <w:sz w:val="32"/>
          <w:u w:val="single"/>
          <w:lang w:eastAsia="zh-CN"/>
        </w:rPr>
        <w:t>年</w:t>
      </w:r>
      <w:r w:rsidR="006E595E">
        <w:rPr>
          <w:rFonts w:ascii="宋体" w:eastAsia="宋体" w:hAnsi="宋体" w:hint="eastAsia"/>
          <w:b/>
          <w:bCs/>
          <w:sz w:val="32"/>
          <w:u w:val="single"/>
          <w:lang w:eastAsia="zh-CN"/>
        </w:rPr>
        <w:t>4</w:t>
      </w:r>
      <w:r>
        <w:rPr>
          <w:rFonts w:ascii="宋体" w:hAnsi="宋体" w:hint="eastAsia"/>
          <w:b/>
          <w:bCs/>
          <w:sz w:val="32"/>
          <w:u w:val="single"/>
          <w:lang w:eastAsia="zh-CN"/>
        </w:rPr>
        <w:t>月</w:t>
      </w:r>
      <w:r>
        <w:rPr>
          <w:rFonts w:ascii="宋体" w:hAnsi="宋体"/>
          <w:b/>
          <w:bCs/>
          <w:sz w:val="32"/>
          <w:u w:val="single"/>
          <w:lang w:eastAsia="zh-CN"/>
        </w:rPr>
        <w:t xml:space="preserve"> </w:t>
      </w:r>
    </w:p>
    <w:p w:rsidR="00517A69" w:rsidRDefault="00517A69" w:rsidP="00517A69">
      <w:pPr>
        <w:spacing w:line="480" w:lineRule="auto"/>
        <w:ind w:firstLine="643"/>
        <w:jc w:val="center"/>
        <w:rPr>
          <w:rFonts w:ascii="宋体" w:hAnsi="宋体"/>
          <w:b/>
          <w:bCs/>
          <w:sz w:val="32"/>
          <w:lang w:eastAsia="zh-CN"/>
        </w:rPr>
      </w:pPr>
    </w:p>
    <w:p w:rsidR="00517A69" w:rsidRPr="001E05E5" w:rsidRDefault="006E595E" w:rsidP="00517A69">
      <w:pPr>
        <w:ind w:firstLine="803"/>
        <w:jc w:val="center"/>
        <w:rPr>
          <w:rFonts w:ascii="宋体" w:eastAsia="宋体" w:hAnsi="宋体"/>
          <w:b/>
          <w:bCs/>
          <w:sz w:val="40"/>
          <w:lang w:eastAsia="zh-CN"/>
        </w:rPr>
      </w:pPr>
      <w:r w:rsidRPr="001E05E5">
        <w:rPr>
          <w:rFonts w:ascii="宋体" w:eastAsia="宋体" w:hAnsi="宋体" w:hint="eastAsia"/>
          <w:b/>
          <w:bCs/>
          <w:sz w:val="40"/>
          <w:lang w:eastAsia="zh-CN"/>
        </w:rPr>
        <w:t xml:space="preserve"> </w:t>
      </w:r>
    </w:p>
    <w:p w:rsidR="00517A69" w:rsidRDefault="00517A69" w:rsidP="00517A69">
      <w:pPr>
        <w:ind w:firstLine="480"/>
        <w:rPr>
          <w:rFonts w:ascii="宋体" w:hAnsi="宋体"/>
          <w:lang w:eastAsia="zh-CN"/>
        </w:rPr>
      </w:pPr>
    </w:p>
    <w:p w:rsidR="00517A69" w:rsidRDefault="00517A69" w:rsidP="00517A69">
      <w:pPr>
        <w:ind w:firstLine="480"/>
        <w:rPr>
          <w:rFonts w:ascii="宋体" w:hAnsi="宋体"/>
          <w:lang w:eastAsia="zh-CN"/>
        </w:rPr>
      </w:pPr>
    </w:p>
    <w:p w:rsidR="00517A69" w:rsidRDefault="00517A69" w:rsidP="00517A69">
      <w:pPr>
        <w:ind w:firstLine="480"/>
        <w:rPr>
          <w:rFonts w:ascii="宋体" w:hAnsi="宋体"/>
          <w:lang w:eastAsia="zh-CN"/>
        </w:rPr>
      </w:pPr>
    </w:p>
    <w:p w:rsidR="0081184A" w:rsidRDefault="0081184A" w:rsidP="0085332F">
      <w:pPr>
        <w:pStyle w:val="1"/>
        <w:sectPr w:rsidR="0081184A">
          <w:pgSz w:w="11907" w:h="16839"/>
          <w:pgMar w:top="1440" w:right="1080" w:bottom="1440" w:left="1080" w:header="720" w:footer="720" w:gutter="0"/>
          <w:pgNumType w:fmt="lowerRoman"/>
          <w:cols w:space="720"/>
        </w:sectPr>
      </w:pPr>
    </w:p>
    <w:p w:rsidR="009D469C" w:rsidRDefault="009D469C" w:rsidP="0085332F">
      <w:pPr>
        <w:pStyle w:val="1"/>
        <w:numPr>
          <w:ilvl w:val="0"/>
          <w:numId w:val="0"/>
        </w:numPr>
      </w:pPr>
      <w:bookmarkStart w:id="0" w:name="_Toc392618434"/>
      <w:r>
        <w:rPr>
          <w:rFonts w:hint="eastAsia"/>
        </w:rPr>
        <w:lastRenderedPageBreak/>
        <w:t>修改记录</w:t>
      </w:r>
      <w:bookmarkEnd w:id="0"/>
    </w:p>
    <w:p w:rsidR="009D469C" w:rsidRDefault="009D469C" w:rsidP="009D469C">
      <w:pPr>
        <w:rPr>
          <w:lang w:eastAsia="zh-CN"/>
        </w:rPr>
      </w:pPr>
    </w:p>
    <w:tbl>
      <w:tblPr>
        <w:tblW w:w="5000" w:type="pct"/>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Look w:val="01E0" w:firstRow="1" w:lastRow="1" w:firstColumn="1" w:lastColumn="1" w:noHBand="0" w:noVBand="0"/>
      </w:tblPr>
      <w:tblGrid>
        <w:gridCol w:w="682"/>
        <w:gridCol w:w="6663"/>
        <w:gridCol w:w="1275"/>
        <w:gridCol w:w="1357"/>
      </w:tblGrid>
      <w:tr w:rsidR="00CA49BA" w:rsidTr="00CA49BA">
        <w:tc>
          <w:tcPr>
            <w:tcW w:w="682" w:type="dxa"/>
            <w:tcBorders>
              <w:top w:val="single" w:sz="4" w:space="0" w:color="A5A5A5"/>
              <w:left w:val="single" w:sz="4" w:space="0" w:color="A5A5A5"/>
              <w:bottom w:val="single" w:sz="4" w:space="0" w:color="A5A5A5"/>
              <w:right w:val="single" w:sz="4" w:space="0" w:color="A5A5A5"/>
            </w:tcBorders>
            <w:shd w:val="clear" w:color="auto" w:fill="4F81BD"/>
          </w:tcPr>
          <w:p w:rsidR="00CA49BA" w:rsidRPr="003E2ADC" w:rsidRDefault="00CA49BA" w:rsidP="00502A11">
            <w:pPr>
              <w:rPr>
                <w:rFonts w:ascii="宋体" w:eastAsia="宋体" w:hAnsi="宋体"/>
                <w:b/>
                <w:color w:val="FFFFFF"/>
                <w:sz w:val="21"/>
                <w:lang w:eastAsia="zh-CN"/>
              </w:rPr>
            </w:pPr>
            <w:r w:rsidRPr="003E2ADC">
              <w:rPr>
                <w:rFonts w:ascii="宋体" w:eastAsia="宋体" w:hAnsi="宋体" w:hint="eastAsia"/>
                <w:b/>
                <w:color w:val="FFFFFF"/>
                <w:sz w:val="21"/>
                <w:lang w:eastAsia="zh-CN"/>
              </w:rPr>
              <w:t>序号</w:t>
            </w:r>
          </w:p>
        </w:tc>
        <w:tc>
          <w:tcPr>
            <w:tcW w:w="6663" w:type="dxa"/>
            <w:tcBorders>
              <w:top w:val="single" w:sz="4" w:space="0" w:color="A5A5A5"/>
              <w:left w:val="single" w:sz="4" w:space="0" w:color="A5A5A5"/>
              <w:bottom w:val="single" w:sz="4" w:space="0" w:color="A5A5A5"/>
              <w:right w:val="single" w:sz="4" w:space="0" w:color="A5A5A5"/>
            </w:tcBorders>
            <w:shd w:val="clear" w:color="auto" w:fill="4F81BD"/>
          </w:tcPr>
          <w:p w:rsidR="00CA49BA" w:rsidRPr="003E2ADC" w:rsidRDefault="00CA49BA" w:rsidP="00502A11">
            <w:pPr>
              <w:rPr>
                <w:b/>
                <w:color w:val="FFFFFF"/>
                <w:sz w:val="21"/>
                <w:lang w:eastAsia="zh-CN"/>
              </w:rPr>
            </w:pPr>
            <w:r w:rsidRPr="003E2ADC">
              <w:rPr>
                <w:rFonts w:ascii="宋体" w:eastAsia="宋体" w:hAnsi="宋体" w:hint="eastAsia"/>
                <w:b/>
                <w:color w:val="FFFFFF"/>
                <w:sz w:val="21"/>
                <w:lang w:eastAsia="zh-CN"/>
              </w:rPr>
              <w:t>修改简述</w:t>
            </w:r>
          </w:p>
        </w:tc>
        <w:tc>
          <w:tcPr>
            <w:tcW w:w="1275" w:type="dxa"/>
            <w:tcBorders>
              <w:top w:val="single" w:sz="4" w:space="0" w:color="A5A5A5"/>
              <w:left w:val="single" w:sz="4" w:space="0" w:color="A5A5A5"/>
              <w:bottom w:val="single" w:sz="4" w:space="0" w:color="A5A5A5"/>
              <w:right w:val="single" w:sz="4" w:space="0" w:color="A5A5A5"/>
            </w:tcBorders>
            <w:shd w:val="clear" w:color="auto" w:fill="4F81BD"/>
          </w:tcPr>
          <w:p w:rsidR="00CA49BA" w:rsidRPr="003E2ADC" w:rsidRDefault="00CA49BA" w:rsidP="00502A11">
            <w:pPr>
              <w:rPr>
                <w:b/>
                <w:color w:val="FFFFFF"/>
                <w:sz w:val="21"/>
                <w:lang w:eastAsia="zh-CN"/>
              </w:rPr>
            </w:pPr>
            <w:r w:rsidRPr="003E2ADC">
              <w:rPr>
                <w:rFonts w:ascii="宋体" w:eastAsia="宋体" w:hAnsi="宋体" w:hint="eastAsia"/>
                <w:b/>
                <w:color w:val="FFFFFF"/>
                <w:sz w:val="21"/>
                <w:lang w:eastAsia="zh-CN"/>
              </w:rPr>
              <w:t>修改者</w:t>
            </w:r>
          </w:p>
        </w:tc>
        <w:tc>
          <w:tcPr>
            <w:tcW w:w="1357" w:type="dxa"/>
            <w:tcBorders>
              <w:top w:val="single" w:sz="4" w:space="0" w:color="A5A5A5"/>
              <w:left w:val="single" w:sz="4" w:space="0" w:color="A5A5A5"/>
              <w:bottom w:val="single" w:sz="4" w:space="0" w:color="A5A5A5"/>
              <w:right w:val="single" w:sz="4" w:space="0" w:color="A5A5A5"/>
            </w:tcBorders>
            <w:shd w:val="clear" w:color="auto" w:fill="4F81BD"/>
          </w:tcPr>
          <w:p w:rsidR="00CA49BA" w:rsidRPr="003E2ADC" w:rsidRDefault="00CA49BA" w:rsidP="00502A11">
            <w:pPr>
              <w:rPr>
                <w:b/>
                <w:color w:val="FFFFFF"/>
                <w:sz w:val="21"/>
                <w:lang w:eastAsia="zh-CN"/>
              </w:rPr>
            </w:pPr>
            <w:r w:rsidRPr="003E2ADC">
              <w:rPr>
                <w:rFonts w:ascii="宋体" w:eastAsia="宋体" w:hAnsi="宋体" w:hint="eastAsia"/>
                <w:b/>
                <w:color w:val="FFFFFF"/>
                <w:sz w:val="21"/>
                <w:lang w:eastAsia="zh-CN"/>
              </w:rPr>
              <w:t>修改时间</w:t>
            </w:r>
          </w:p>
        </w:tc>
      </w:tr>
      <w:tr w:rsidR="00CA49BA" w:rsidTr="00CA49BA">
        <w:tc>
          <w:tcPr>
            <w:tcW w:w="682" w:type="dxa"/>
            <w:tcBorders>
              <w:top w:val="single" w:sz="4" w:space="0" w:color="A5A5A5"/>
              <w:left w:val="single" w:sz="4" w:space="0" w:color="A5A5A5"/>
              <w:bottom w:val="single" w:sz="4" w:space="0" w:color="A5A5A5"/>
              <w:right w:val="single" w:sz="4" w:space="0" w:color="A5A5A5"/>
            </w:tcBorders>
          </w:tcPr>
          <w:p w:rsidR="00CA49BA" w:rsidRDefault="00CA49BA" w:rsidP="00136FAF">
            <w:pPr>
              <w:rPr>
                <w:rFonts w:ascii="宋体" w:eastAsia="宋体" w:hAnsi="宋体"/>
                <w:sz w:val="21"/>
                <w:szCs w:val="21"/>
                <w:lang w:eastAsia="zh-CN"/>
              </w:rPr>
            </w:pPr>
            <w:r>
              <w:rPr>
                <w:rFonts w:ascii="宋体" w:eastAsia="宋体" w:hAnsi="宋体" w:hint="eastAsia"/>
                <w:sz w:val="21"/>
                <w:szCs w:val="21"/>
                <w:lang w:eastAsia="zh-CN"/>
              </w:rPr>
              <w:t>1</w:t>
            </w:r>
          </w:p>
        </w:tc>
        <w:tc>
          <w:tcPr>
            <w:tcW w:w="6663" w:type="dxa"/>
            <w:tcBorders>
              <w:top w:val="single" w:sz="4" w:space="0" w:color="A5A5A5"/>
              <w:left w:val="single" w:sz="4" w:space="0" w:color="A5A5A5"/>
              <w:bottom w:val="single" w:sz="4" w:space="0" w:color="A5A5A5"/>
              <w:right w:val="single" w:sz="4" w:space="0" w:color="A5A5A5"/>
            </w:tcBorders>
          </w:tcPr>
          <w:p w:rsidR="00CA49BA" w:rsidRPr="009531C7" w:rsidRDefault="00CA49BA" w:rsidP="00136FAF">
            <w:pPr>
              <w:rPr>
                <w:rFonts w:ascii="宋体" w:eastAsia="宋体" w:hAnsi="宋体"/>
                <w:sz w:val="21"/>
                <w:szCs w:val="21"/>
                <w:lang w:eastAsia="zh-CN"/>
              </w:rPr>
            </w:pPr>
            <w:r>
              <w:rPr>
                <w:rFonts w:ascii="宋体" w:eastAsia="宋体" w:hAnsi="宋体" w:hint="eastAsia"/>
                <w:sz w:val="21"/>
                <w:szCs w:val="21"/>
                <w:lang w:eastAsia="zh-CN"/>
              </w:rPr>
              <w:t>初始</w:t>
            </w:r>
            <w:r w:rsidRPr="009531C7">
              <w:rPr>
                <w:rFonts w:ascii="宋体" w:eastAsia="宋体" w:hAnsi="宋体" w:hint="eastAsia"/>
                <w:sz w:val="21"/>
                <w:szCs w:val="21"/>
                <w:lang w:eastAsia="zh-CN"/>
              </w:rPr>
              <w:t>文档</w:t>
            </w:r>
          </w:p>
        </w:tc>
        <w:tc>
          <w:tcPr>
            <w:tcW w:w="1275" w:type="dxa"/>
            <w:tcBorders>
              <w:top w:val="single" w:sz="4" w:space="0" w:color="A5A5A5"/>
              <w:left w:val="single" w:sz="4" w:space="0" w:color="A5A5A5"/>
              <w:bottom w:val="single" w:sz="4" w:space="0" w:color="A5A5A5"/>
              <w:right w:val="single" w:sz="4" w:space="0" w:color="A5A5A5"/>
            </w:tcBorders>
          </w:tcPr>
          <w:p w:rsidR="00CA49BA" w:rsidRPr="009531C7" w:rsidRDefault="006E595E" w:rsidP="00502A11">
            <w:pPr>
              <w:rPr>
                <w:rFonts w:ascii="宋体" w:eastAsia="宋体" w:hAnsi="宋体"/>
                <w:sz w:val="21"/>
                <w:szCs w:val="21"/>
                <w:lang w:eastAsia="zh-CN"/>
              </w:rPr>
            </w:pPr>
            <w:proofErr w:type="gramStart"/>
            <w:r>
              <w:rPr>
                <w:rFonts w:ascii="宋体" w:eastAsia="宋体" w:hAnsi="宋体" w:hint="eastAsia"/>
                <w:sz w:val="21"/>
                <w:szCs w:val="21"/>
                <w:lang w:eastAsia="zh-CN"/>
              </w:rPr>
              <w:t>王文赛</w:t>
            </w:r>
            <w:proofErr w:type="gramEnd"/>
          </w:p>
        </w:tc>
        <w:tc>
          <w:tcPr>
            <w:tcW w:w="1357" w:type="dxa"/>
            <w:tcBorders>
              <w:top w:val="single" w:sz="4" w:space="0" w:color="A5A5A5"/>
              <w:left w:val="single" w:sz="4" w:space="0" w:color="A5A5A5"/>
              <w:bottom w:val="single" w:sz="4" w:space="0" w:color="A5A5A5"/>
              <w:right w:val="single" w:sz="4" w:space="0" w:color="A5A5A5"/>
            </w:tcBorders>
          </w:tcPr>
          <w:p w:rsidR="00CA49BA" w:rsidRPr="009531C7" w:rsidRDefault="00CA49BA" w:rsidP="006E595E">
            <w:pPr>
              <w:rPr>
                <w:rFonts w:ascii="宋体" w:eastAsia="宋体" w:hAnsi="宋体"/>
                <w:sz w:val="21"/>
                <w:szCs w:val="21"/>
                <w:lang w:eastAsia="zh-CN"/>
              </w:rPr>
            </w:pPr>
            <w:r>
              <w:rPr>
                <w:rFonts w:ascii="宋体" w:eastAsia="宋体" w:hAnsi="宋体"/>
                <w:sz w:val="21"/>
                <w:szCs w:val="21"/>
                <w:lang w:eastAsia="zh-CN"/>
              </w:rPr>
              <w:t>201</w:t>
            </w:r>
            <w:r w:rsidR="006E595E">
              <w:rPr>
                <w:rFonts w:ascii="宋体" w:eastAsia="宋体" w:hAnsi="宋体" w:hint="eastAsia"/>
                <w:sz w:val="21"/>
                <w:szCs w:val="21"/>
                <w:lang w:eastAsia="zh-CN"/>
              </w:rPr>
              <w:t>4</w:t>
            </w:r>
            <w:r>
              <w:rPr>
                <w:rFonts w:ascii="宋体" w:eastAsia="宋体" w:hAnsi="宋体"/>
                <w:sz w:val="21"/>
                <w:szCs w:val="21"/>
                <w:lang w:eastAsia="zh-CN"/>
              </w:rPr>
              <w:t>-</w:t>
            </w:r>
            <w:r w:rsidR="0022259F">
              <w:rPr>
                <w:rFonts w:ascii="宋体" w:eastAsia="宋体" w:hAnsi="宋体" w:hint="eastAsia"/>
                <w:sz w:val="21"/>
                <w:szCs w:val="21"/>
                <w:lang w:eastAsia="zh-CN"/>
              </w:rPr>
              <w:t>0</w:t>
            </w:r>
            <w:r w:rsidR="006E595E">
              <w:rPr>
                <w:rFonts w:ascii="宋体" w:eastAsia="宋体" w:hAnsi="宋体" w:hint="eastAsia"/>
                <w:sz w:val="21"/>
                <w:szCs w:val="21"/>
                <w:lang w:eastAsia="zh-CN"/>
              </w:rPr>
              <w:t>4</w:t>
            </w:r>
            <w:r>
              <w:rPr>
                <w:rFonts w:ascii="宋体" w:eastAsia="宋体" w:hAnsi="宋体"/>
                <w:sz w:val="21"/>
                <w:szCs w:val="21"/>
                <w:lang w:eastAsia="zh-CN"/>
              </w:rPr>
              <w:t>-</w:t>
            </w:r>
            <w:r w:rsidR="001B0411">
              <w:rPr>
                <w:rFonts w:ascii="宋体" w:eastAsia="宋体" w:hAnsi="宋体" w:hint="eastAsia"/>
                <w:sz w:val="21"/>
                <w:szCs w:val="21"/>
                <w:lang w:eastAsia="zh-CN"/>
              </w:rPr>
              <w:t>0</w:t>
            </w:r>
            <w:r w:rsidR="00700125">
              <w:rPr>
                <w:rFonts w:ascii="宋体" w:eastAsia="宋体" w:hAnsi="宋体" w:hint="eastAsia"/>
                <w:sz w:val="21"/>
                <w:szCs w:val="21"/>
                <w:lang w:eastAsia="zh-CN"/>
              </w:rPr>
              <w:t>9</w:t>
            </w:r>
          </w:p>
        </w:tc>
      </w:tr>
      <w:tr w:rsidR="00CA49BA" w:rsidTr="00CA49BA">
        <w:tc>
          <w:tcPr>
            <w:tcW w:w="682" w:type="dxa"/>
            <w:tcBorders>
              <w:top w:val="single" w:sz="4" w:space="0" w:color="A5A5A5"/>
              <w:left w:val="single" w:sz="4" w:space="0" w:color="A5A5A5"/>
              <w:bottom w:val="single" w:sz="4" w:space="0" w:color="A5A5A5"/>
              <w:right w:val="single" w:sz="4" w:space="0" w:color="A5A5A5"/>
            </w:tcBorders>
          </w:tcPr>
          <w:p w:rsidR="00CA49BA" w:rsidRPr="009531C7" w:rsidRDefault="00C75C48" w:rsidP="00502A11">
            <w:pPr>
              <w:rPr>
                <w:rFonts w:ascii="宋体" w:eastAsia="宋体" w:hAnsi="宋体"/>
                <w:sz w:val="21"/>
                <w:szCs w:val="21"/>
                <w:lang w:eastAsia="zh-CN"/>
              </w:rPr>
            </w:pPr>
            <w:r>
              <w:rPr>
                <w:rFonts w:ascii="宋体" w:eastAsia="宋体" w:hAnsi="宋体" w:hint="eastAsia"/>
                <w:sz w:val="21"/>
                <w:szCs w:val="21"/>
                <w:lang w:eastAsia="zh-CN"/>
              </w:rPr>
              <w:t>2</w:t>
            </w:r>
          </w:p>
        </w:tc>
        <w:tc>
          <w:tcPr>
            <w:tcW w:w="6663" w:type="dxa"/>
            <w:tcBorders>
              <w:top w:val="single" w:sz="4" w:space="0" w:color="A5A5A5"/>
              <w:left w:val="single" w:sz="4" w:space="0" w:color="A5A5A5"/>
              <w:bottom w:val="single" w:sz="4" w:space="0" w:color="A5A5A5"/>
              <w:right w:val="single" w:sz="4" w:space="0" w:color="A5A5A5"/>
            </w:tcBorders>
          </w:tcPr>
          <w:p w:rsidR="00CA49BA" w:rsidRPr="00362368" w:rsidRDefault="00C75C48" w:rsidP="00502A11">
            <w:pPr>
              <w:rPr>
                <w:rFonts w:ascii="宋体" w:eastAsia="宋体" w:hAnsi="宋体"/>
                <w:sz w:val="21"/>
                <w:szCs w:val="21"/>
                <w:lang w:eastAsia="zh-CN"/>
              </w:rPr>
            </w:pPr>
            <w:r>
              <w:rPr>
                <w:rFonts w:ascii="宋体" w:eastAsia="宋体" w:hAnsi="宋体" w:hint="eastAsia"/>
                <w:sz w:val="21"/>
                <w:szCs w:val="21"/>
                <w:lang w:eastAsia="zh-CN"/>
              </w:rPr>
              <w:t>详细描述算法设计</w:t>
            </w:r>
          </w:p>
        </w:tc>
        <w:tc>
          <w:tcPr>
            <w:tcW w:w="1275" w:type="dxa"/>
            <w:tcBorders>
              <w:top w:val="single" w:sz="4" w:space="0" w:color="A5A5A5"/>
              <w:left w:val="single" w:sz="4" w:space="0" w:color="A5A5A5"/>
              <w:bottom w:val="single" w:sz="4" w:space="0" w:color="A5A5A5"/>
              <w:right w:val="single" w:sz="4" w:space="0" w:color="A5A5A5"/>
            </w:tcBorders>
          </w:tcPr>
          <w:p w:rsidR="00CA49BA" w:rsidRPr="00362368" w:rsidRDefault="00C75C48" w:rsidP="00502A11">
            <w:pPr>
              <w:rPr>
                <w:rFonts w:ascii="宋体" w:eastAsia="宋体" w:hAnsi="宋体"/>
                <w:sz w:val="21"/>
                <w:szCs w:val="21"/>
                <w:lang w:eastAsia="zh-CN"/>
              </w:rPr>
            </w:pPr>
            <w:proofErr w:type="gramStart"/>
            <w:r>
              <w:rPr>
                <w:rFonts w:ascii="宋体" w:eastAsia="宋体" w:hAnsi="宋体" w:hint="eastAsia"/>
                <w:sz w:val="21"/>
                <w:szCs w:val="21"/>
                <w:lang w:eastAsia="zh-CN"/>
              </w:rPr>
              <w:t>王文赛</w:t>
            </w:r>
            <w:proofErr w:type="gramEnd"/>
          </w:p>
        </w:tc>
        <w:tc>
          <w:tcPr>
            <w:tcW w:w="1357" w:type="dxa"/>
            <w:tcBorders>
              <w:top w:val="single" w:sz="4" w:space="0" w:color="A5A5A5"/>
              <w:left w:val="single" w:sz="4" w:space="0" w:color="A5A5A5"/>
              <w:bottom w:val="single" w:sz="4" w:space="0" w:color="A5A5A5"/>
              <w:right w:val="single" w:sz="4" w:space="0" w:color="A5A5A5"/>
            </w:tcBorders>
          </w:tcPr>
          <w:p w:rsidR="00CA49BA" w:rsidRPr="00842B31" w:rsidRDefault="00C75C48" w:rsidP="00502A11">
            <w:pPr>
              <w:rPr>
                <w:rFonts w:ascii="宋体" w:eastAsia="宋体" w:hAnsi="宋体"/>
                <w:sz w:val="21"/>
                <w:szCs w:val="21"/>
                <w:lang w:eastAsia="zh-CN"/>
              </w:rPr>
            </w:pPr>
            <w:r>
              <w:rPr>
                <w:rFonts w:ascii="宋体" w:eastAsia="宋体" w:hAnsi="宋体" w:hint="eastAsia"/>
                <w:sz w:val="21"/>
                <w:szCs w:val="21"/>
                <w:lang w:eastAsia="zh-CN"/>
              </w:rPr>
              <w:t>2014-06-13</w:t>
            </w:r>
          </w:p>
        </w:tc>
      </w:tr>
      <w:tr w:rsidR="007C378F" w:rsidTr="00CA49BA">
        <w:tc>
          <w:tcPr>
            <w:tcW w:w="682" w:type="dxa"/>
            <w:tcBorders>
              <w:top w:val="single" w:sz="4" w:space="0" w:color="A5A5A5"/>
              <w:left w:val="single" w:sz="4" w:space="0" w:color="A5A5A5"/>
              <w:bottom w:val="single" w:sz="4" w:space="0" w:color="A5A5A5"/>
              <w:right w:val="single" w:sz="4" w:space="0" w:color="A5A5A5"/>
            </w:tcBorders>
          </w:tcPr>
          <w:p w:rsidR="007C378F" w:rsidRPr="009531C7" w:rsidRDefault="007C378F" w:rsidP="00502A11">
            <w:pPr>
              <w:rPr>
                <w:rFonts w:ascii="宋体" w:eastAsia="宋体" w:hAnsi="宋体"/>
                <w:sz w:val="21"/>
                <w:szCs w:val="21"/>
                <w:lang w:eastAsia="zh-CN"/>
              </w:rPr>
            </w:pPr>
          </w:p>
        </w:tc>
        <w:tc>
          <w:tcPr>
            <w:tcW w:w="6663" w:type="dxa"/>
            <w:tcBorders>
              <w:top w:val="single" w:sz="4" w:space="0" w:color="A5A5A5"/>
              <w:left w:val="single" w:sz="4" w:space="0" w:color="A5A5A5"/>
              <w:bottom w:val="single" w:sz="4" w:space="0" w:color="A5A5A5"/>
              <w:right w:val="single" w:sz="4" w:space="0" w:color="A5A5A5"/>
            </w:tcBorders>
          </w:tcPr>
          <w:p w:rsidR="007C378F" w:rsidRPr="009531C7" w:rsidRDefault="007C378F" w:rsidP="00502A11">
            <w:pPr>
              <w:rPr>
                <w:rFonts w:ascii="宋体" w:eastAsia="宋体" w:hAnsi="宋体"/>
                <w:sz w:val="21"/>
                <w:szCs w:val="21"/>
                <w:lang w:eastAsia="zh-CN"/>
              </w:rPr>
            </w:pPr>
          </w:p>
        </w:tc>
        <w:tc>
          <w:tcPr>
            <w:tcW w:w="1275" w:type="dxa"/>
            <w:tcBorders>
              <w:top w:val="single" w:sz="4" w:space="0" w:color="A5A5A5"/>
              <w:left w:val="single" w:sz="4" w:space="0" w:color="A5A5A5"/>
              <w:bottom w:val="single" w:sz="4" w:space="0" w:color="A5A5A5"/>
              <w:right w:val="single" w:sz="4" w:space="0" w:color="A5A5A5"/>
            </w:tcBorders>
          </w:tcPr>
          <w:p w:rsidR="007C378F" w:rsidRPr="009531C7" w:rsidRDefault="007C378F" w:rsidP="00502A11">
            <w:pPr>
              <w:rPr>
                <w:rFonts w:ascii="宋体" w:eastAsia="宋体" w:hAnsi="宋体"/>
                <w:sz w:val="21"/>
                <w:szCs w:val="21"/>
                <w:lang w:eastAsia="zh-CN"/>
              </w:rPr>
            </w:pPr>
          </w:p>
        </w:tc>
        <w:tc>
          <w:tcPr>
            <w:tcW w:w="1357" w:type="dxa"/>
            <w:tcBorders>
              <w:top w:val="single" w:sz="4" w:space="0" w:color="A5A5A5"/>
              <w:left w:val="single" w:sz="4" w:space="0" w:color="A5A5A5"/>
              <w:bottom w:val="single" w:sz="4" w:space="0" w:color="A5A5A5"/>
              <w:right w:val="single" w:sz="4" w:space="0" w:color="A5A5A5"/>
            </w:tcBorders>
          </w:tcPr>
          <w:p w:rsidR="007C378F" w:rsidRPr="009531C7" w:rsidRDefault="007C378F" w:rsidP="00502A11">
            <w:pPr>
              <w:rPr>
                <w:rFonts w:ascii="宋体" w:eastAsia="宋体" w:hAnsi="宋体"/>
                <w:sz w:val="21"/>
                <w:szCs w:val="21"/>
                <w:lang w:eastAsia="zh-CN"/>
              </w:rPr>
            </w:pPr>
          </w:p>
        </w:tc>
      </w:tr>
      <w:tr w:rsidR="007C378F" w:rsidTr="00CA49BA">
        <w:tc>
          <w:tcPr>
            <w:tcW w:w="682" w:type="dxa"/>
            <w:tcBorders>
              <w:top w:val="single" w:sz="4" w:space="0" w:color="A5A5A5"/>
              <w:left w:val="single" w:sz="4" w:space="0" w:color="A5A5A5"/>
              <w:bottom w:val="single" w:sz="4" w:space="0" w:color="A5A5A5"/>
              <w:right w:val="single" w:sz="4" w:space="0" w:color="A5A5A5"/>
            </w:tcBorders>
          </w:tcPr>
          <w:p w:rsidR="007C378F" w:rsidRPr="009531C7" w:rsidRDefault="007C378F" w:rsidP="00502A11">
            <w:pPr>
              <w:rPr>
                <w:rFonts w:ascii="宋体" w:eastAsia="宋体" w:hAnsi="宋体"/>
                <w:sz w:val="21"/>
                <w:szCs w:val="21"/>
                <w:lang w:eastAsia="zh-CN"/>
              </w:rPr>
            </w:pPr>
          </w:p>
        </w:tc>
        <w:tc>
          <w:tcPr>
            <w:tcW w:w="6663" w:type="dxa"/>
            <w:tcBorders>
              <w:top w:val="single" w:sz="4" w:space="0" w:color="A5A5A5"/>
              <w:left w:val="single" w:sz="4" w:space="0" w:color="A5A5A5"/>
              <w:bottom w:val="single" w:sz="4" w:space="0" w:color="A5A5A5"/>
              <w:right w:val="single" w:sz="4" w:space="0" w:color="A5A5A5"/>
            </w:tcBorders>
          </w:tcPr>
          <w:p w:rsidR="007C378F" w:rsidRPr="009531C7" w:rsidRDefault="007C378F" w:rsidP="00502A11">
            <w:pPr>
              <w:rPr>
                <w:rFonts w:ascii="宋体" w:eastAsia="宋体" w:hAnsi="宋体"/>
                <w:sz w:val="21"/>
                <w:szCs w:val="21"/>
                <w:lang w:eastAsia="zh-CN"/>
              </w:rPr>
            </w:pPr>
          </w:p>
        </w:tc>
        <w:tc>
          <w:tcPr>
            <w:tcW w:w="1275" w:type="dxa"/>
            <w:tcBorders>
              <w:top w:val="single" w:sz="4" w:space="0" w:color="A5A5A5"/>
              <w:left w:val="single" w:sz="4" w:space="0" w:color="A5A5A5"/>
              <w:bottom w:val="single" w:sz="4" w:space="0" w:color="A5A5A5"/>
              <w:right w:val="single" w:sz="4" w:space="0" w:color="A5A5A5"/>
            </w:tcBorders>
          </w:tcPr>
          <w:p w:rsidR="007C378F" w:rsidRPr="009531C7" w:rsidRDefault="007C378F" w:rsidP="00502A11">
            <w:pPr>
              <w:rPr>
                <w:rFonts w:ascii="宋体" w:eastAsia="宋体" w:hAnsi="宋体"/>
                <w:sz w:val="21"/>
                <w:szCs w:val="21"/>
                <w:lang w:eastAsia="zh-CN"/>
              </w:rPr>
            </w:pPr>
          </w:p>
        </w:tc>
        <w:tc>
          <w:tcPr>
            <w:tcW w:w="1357" w:type="dxa"/>
            <w:tcBorders>
              <w:top w:val="single" w:sz="4" w:space="0" w:color="A5A5A5"/>
              <w:left w:val="single" w:sz="4" w:space="0" w:color="A5A5A5"/>
              <w:bottom w:val="single" w:sz="4" w:space="0" w:color="A5A5A5"/>
              <w:right w:val="single" w:sz="4" w:space="0" w:color="A5A5A5"/>
            </w:tcBorders>
          </w:tcPr>
          <w:p w:rsidR="007C378F" w:rsidRPr="009531C7" w:rsidRDefault="007C378F" w:rsidP="00502A11">
            <w:pPr>
              <w:rPr>
                <w:rFonts w:ascii="宋体" w:eastAsia="宋体" w:hAnsi="宋体"/>
                <w:sz w:val="21"/>
                <w:szCs w:val="21"/>
                <w:lang w:eastAsia="zh-CN"/>
              </w:rPr>
            </w:pPr>
          </w:p>
        </w:tc>
      </w:tr>
      <w:tr w:rsidR="007C378F" w:rsidTr="00CA49BA">
        <w:tc>
          <w:tcPr>
            <w:tcW w:w="682" w:type="dxa"/>
            <w:tcBorders>
              <w:top w:val="single" w:sz="4" w:space="0" w:color="A5A5A5"/>
              <w:left w:val="single" w:sz="4" w:space="0" w:color="A5A5A5"/>
              <w:bottom w:val="single" w:sz="4" w:space="0" w:color="A5A5A5"/>
              <w:right w:val="single" w:sz="4" w:space="0" w:color="A5A5A5"/>
            </w:tcBorders>
          </w:tcPr>
          <w:p w:rsidR="007C378F" w:rsidRPr="009531C7" w:rsidRDefault="007C378F" w:rsidP="00502A11">
            <w:pPr>
              <w:rPr>
                <w:rFonts w:ascii="宋体" w:eastAsia="宋体" w:hAnsi="宋体"/>
                <w:sz w:val="21"/>
                <w:szCs w:val="21"/>
                <w:lang w:eastAsia="zh-CN"/>
              </w:rPr>
            </w:pPr>
          </w:p>
        </w:tc>
        <w:tc>
          <w:tcPr>
            <w:tcW w:w="6663" w:type="dxa"/>
            <w:tcBorders>
              <w:top w:val="single" w:sz="4" w:space="0" w:color="A5A5A5"/>
              <w:left w:val="single" w:sz="4" w:space="0" w:color="A5A5A5"/>
              <w:bottom w:val="single" w:sz="4" w:space="0" w:color="A5A5A5"/>
              <w:right w:val="single" w:sz="4" w:space="0" w:color="A5A5A5"/>
            </w:tcBorders>
          </w:tcPr>
          <w:p w:rsidR="007C378F" w:rsidRPr="009531C7" w:rsidRDefault="007C378F" w:rsidP="00502A11">
            <w:pPr>
              <w:rPr>
                <w:rFonts w:ascii="宋体" w:eastAsia="宋体" w:hAnsi="宋体"/>
                <w:sz w:val="21"/>
                <w:szCs w:val="21"/>
                <w:lang w:eastAsia="zh-CN"/>
              </w:rPr>
            </w:pPr>
          </w:p>
        </w:tc>
        <w:tc>
          <w:tcPr>
            <w:tcW w:w="1275" w:type="dxa"/>
            <w:tcBorders>
              <w:top w:val="single" w:sz="4" w:space="0" w:color="A5A5A5"/>
              <w:left w:val="single" w:sz="4" w:space="0" w:color="A5A5A5"/>
              <w:bottom w:val="single" w:sz="4" w:space="0" w:color="A5A5A5"/>
              <w:right w:val="single" w:sz="4" w:space="0" w:color="A5A5A5"/>
            </w:tcBorders>
          </w:tcPr>
          <w:p w:rsidR="007C378F" w:rsidRPr="009531C7" w:rsidRDefault="007C378F" w:rsidP="00502A11">
            <w:pPr>
              <w:rPr>
                <w:rFonts w:ascii="宋体" w:eastAsia="宋体" w:hAnsi="宋体"/>
                <w:sz w:val="21"/>
                <w:szCs w:val="21"/>
                <w:lang w:eastAsia="zh-CN"/>
              </w:rPr>
            </w:pPr>
          </w:p>
        </w:tc>
        <w:tc>
          <w:tcPr>
            <w:tcW w:w="1357" w:type="dxa"/>
            <w:tcBorders>
              <w:top w:val="single" w:sz="4" w:space="0" w:color="A5A5A5"/>
              <w:left w:val="single" w:sz="4" w:space="0" w:color="A5A5A5"/>
              <w:bottom w:val="single" w:sz="4" w:space="0" w:color="A5A5A5"/>
              <w:right w:val="single" w:sz="4" w:space="0" w:color="A5A5A5"/>
            </w:tcBorders>
          </w:tcPr>
          <w:p w:rsidR="007C378F" w:rsidRPr="009531C7" w:rsidRDefault="007C378F" w:rsidP="00502A11">
            <w:pPr>
              <w:rPr>
                <w:rFonts w:ascii="宋体" w:eastAsia="宋体" w:hAnsi="宋体"/>
                <w:sz w:val="21"/>
                <w:szCs w:val="21"/>
                <w:lang w:eastAsia="zh-CN"/>
              </w:rPr>
            </w:pPr>
          </w:p>
        </w:tc>
      </w:tr>
      <w:tr w:rsidR="007C378F" w:rsidTr="00CA49BA">
        <w:tc>
          <w:tcPr>
            <w:tcW w:w="682" w:type="dxa"/>
            <w:tcBorders>
              <w:top w:val="single" w:sz="4" w:space="0" w:color="A5A5A5"/>
              <w:left w:val="single" w:sz="4" w:space="0" w:color="A5A5A5"/>
              <w:bottom w:val="single" w:sz="4" w:space="0" w:color="A5A5A5"/>
              <w:right w:val="single" w:sz="4" w:space="0" w:color="A5A5A5"/>
            </w:tcBorders>
          </w:tcPr>
          <w:p w:rsidR="007C378F" w:rsidRPr="009531C7" w:rsidRDefault="007C378F" w:rsidP="00502A11">
            <w:pPr>
              <w:rPr>
                <w:rFonts w:ascii="宋体" w:eastAsia="宋体" w:hAnsi="宋体"/>
                <w:sz w:val="21"/>
                <w:szCs w:val="21"/>
                <w:lang w:eastAsia="zh-CN"/>
              </w:rPr>
            </w:pPr>
          </w:p>
        </w:tc>
        <w:tc>
          <w:tcPr>
            <w:tcW w:w="6663" w:type="dxa"/>
            <w:tcBorders>
              <w:top w:val="single" w:sz="4" w:space="0" w:color="A5A5A5"/>
              <w:left w:val="single" w:sz="4" w:space="0" w:color="A5A5A5"/>
              <w:bottom w:val="single" w:sz="4" w:space="0" w:color="A5A5A5"/>
              <w:right w:val="single" w:sz="4" w:space="0" w:color="A5A5A5"/>
            </w:tcBorders>
          </w:tcPr>
          <w:p w:rsidR="007C378F" w:rsidRPr="009531C7" w:rsidRDefault="007C378F" w:rsidP="00502A11">
            <w:pPr>
              <w:rPr>
                <w:rFonts w:ascii="宋体" w:eastAsia="宋体" w:hAnsi="宋体"/>
                <w:sz w:val="21"/>
                <w:szCs w:val="21"/>
                <w:lang w:eastAsia="zh-CN"/>
              </w:rPr>
            </w:pPr>
          </w:p>
        </w:tc>
        <w:tc>
          <w:tcPr>
            <w:tcW w:w="1275" w:type="dxa"/>
            <w:tcBorders>
              <w:top w:val="single" w:sz="4" w:space="0" w:color="A5A5A5"/>
              <w:left w:val="single" w:sz="4" w:space="0" w:color="A5A5A5"/>
              <w:bottom w:val="single" w:sz="4" w:space="0" w:color="A5A5A5"/>
              <w:right w:val="single" w:sz="4" w:space="0" w:color="A5A5A5"/>
            </w:tcBorders>
          </w:tcPr>
          <w:p w:rsidR="007C378F" w:rsidRPr="009531C7" w:rsidRDefault="007C378F" w:rsidP="00502A11">
            <w:pPr>
              <w:rPr>
                <w:rFonts w:ascii="宋体" w:eastAsia="宋体" w:hAnsi="宋体"/>
                <w:sz w:val="21"/>
                <w:szCs w:val="21"/>
                <w:lang w:eastAsia="zh-CN"/>
              </w:rPr>
            </w:pPr>
          </w:p>
        </w:tc>
        <w:tc>
          <w:tcPr>
            <w:tcW w:w="1357" w:type="dxa"/>
            <w:tcBorders>
              <w:top w:val="single" w:sz="4" w:space="0" w:color="A5A5A5"/>
              <w:left w:val="single" w:sz="4" w:space="0" w:color="A5A5A5"/>
              <w:bottom w:val="single" w:sz="4" w:space="0" w:color="A5A5A5"/>
              <w:right w:val="single" w:sz="4" w:space="0" w:color="A5A5A5"/>
            </w:tcBorders>
          </w:tcPr>
          <w:p w:rsidR="007C378F" w:rsidRPr="009531C7" w:rsidRDefault="007C378F" w:rsidP="00502A11">
            <w:pPr>
              <w:rPr>
                <w:rFonts w:ascii="宋体" w:eastAsia="宋体" w:hAnsi="宋体"/>
                <w:sz w:val="21"/>
                <w:szCs w:val="21"/>
                <w:lang w:eastAsia="zh-CN"/>
              </w:rPr>
            </w:pPr>
          </w:p>
        </w:tc>
      </w:tr>
    </w:tbl>
    <w:p w:rsidR="009D469C" w:rsidRPr="001108CC" w:rsidRDefault="009D469C" w:rsidP="009D469C">
      <w:pPr>
        <w:rPr>
          <w:rFonts w:eastAsia="宋体"/>
          <w:lang w:eastAsia="zh-CN"/>
        </w:rPr>
      </w:pPr>
    </w:p>
    <w:p w:rsidR="00381500" w:rsidRDefault="00381500" w:rsidP="0085332F">
      <w:pPr>
        <w:pStyle w:val="1"/>
        <w:sectPr w:rsidR="00381500" w:rsidSect="00333375">
          <w:headerReference w:type="default" r:id="rId9"/>
          <w:footerReference w:type="default" r:id="rId10"/>
          <w:pgSz w:w="11907" w:h="16839"/>
          <w:pgMar w:top="1440" w:right="1080" w:bottom="1440" w:left="1080" w:header="720" w:footer="720" w:gutter="0"/>
          <w:pgNumType w:fmt="lowerRoman" w:start="1"/>
          <w:cols w:space="720"/>
        </w:sectPr>
      </w:pPr>
    </w:p>
    <w:p w:rsidR="001B3165" w:rsidRPr="00440D43" w:rsidRDefault="00D96D56" w:rsidP="0085332F">
      <w:pPr>
        <w:pStyle w:val="1"/>
        <w:numPr>
          <w:ilvl w:val="0"/>
          <w:numId w:val="0"/>
        </w:numPr>
      </w:pPr>
      <w:bookmarkStart w:id="1" w:name="_Toc392618435"/>
      <w:r w:rsidRPr="00440D43">
        <w:rPr>
          <w:rFonts w:hint="eastAsia"/>
        </w:rPr>
        <w:lastRenderedPageBreak/>
        <w:t>目录</w:t>
      </w:r>
      <w:bookmarkEnd w:id="1"/>
    </w:p>
    <w:p w:rsidR="00FC1CF4" w:rsidRDefault="00FD6FB0">
      <w:pPr>
        <w:pStyle w:val="10"/>
        <w:rPr>
          <w:rFonts w:asciiTheme="minorHAnsi" w:eastAsiaTheme="minorEastAsia" w:hAnsiTheme="minorHAnsi" w:cstheme="minorBidi"/>
          <w:b w:val="0"/>
          <w:kern w:val="2"/>
          <w:sz w:val="21"/>
          <w:szCs w:val="22"/>
          <w:lang w:eastAsia="zh-CN"/>
        </w:rPr>
      </w:pPr>
      <w:r w:rsidRPr="007B194E">
        <w:rPr>
          <w:rFonts w:ascii="宋体" w:eastAsia="宋体" w:hAnsi="宋体"/>
          <w:b w:val="0"/>
          <w:bCs/>
          <w:color w:val="000000"/>
          <w:sz w:val="21"/>
          <w:szCs w:val="21"/>
        </w:rPr>
        <w:fldChar w:fldCharType="begin"/>
      </w:r>
      <w:r w:rsidR="001B3165" w:rsidRPr="007B194E">
        <w:rPr>
          <w:rFonts w:ascii="宋体" w:eastAsia="宋体" w:hAnsi="宋体"/>
          <w:b w:val="0"/>
          <w:bCs/>
          <w:color w:val="000000"/>
          <w:sz w:val="21"/>
          <w:szCs w:val="21"/>
        </w:rPr>
        <w:instrText xml:space="preserve"> TOC \o "1-3" \h \z \u </w:instrText>
      </w:r>
      <w:r w:rsidRPr="007B194E">
        <w:rPr>
          <w:rFonts w:ascii="宋体" w:eastAsia="宋体" w:hAnsi="宋体"/>
          <w:b w:val="0"/>
          <w:bCs/>
          <w:color w:val="000000"/>
          <w:sz w:val="21"/>
          <w:szCs w:val="21"/>
        </w:rPr>
        <w:fldChar w:fldCharType="separate"/>
      </w:r>
      <w:hyperlink w:anchor="_Toc392618434" w:history="1">
        <w:r w:rsidR="00FC1CF4" w:rsidRPr="002C0D87">
          <w:rPr>
            <w:rStyle w:val="a3"/>
            <w:rFonts w:ascii="宋体" w:eastAsia="宋体" w:hAnsi="宋体" w:cs="宋体" w:hint="eastAsia"/>
          </w:rPr>
          <w:t>修改记录</w:t>
        </w:r>
        <w:r w:rsidR="00FC1CF4">
          <w:rPr>
            <w:webHidden/>
          </w:rPr>
          <w:tab/>
        </w:r>
        <w:r w:rsidR="00FC1CF4">
          <w:rPr>
            <w:webHidden/>
          </w:rPr>
          <w:fldChar w:fldCharType="begin"/>
        </w:r>
        <w:r w:rsidR="00FC1CF4">
          <w:rPr>
            <w:webHidden/>
          </w:rPr>
          <w:instrText xml:space="preserve"> PAGEREF _Toc392618434 \h </w:instrText>
        </w:r>
        <w:r w:rsidR="00FC1CF4">
          <w:rPr>
            <w:webHidden/>
          </w:rPr>
        </w:r>
        <w:r w:rsidR="00FC1CF4">
          <w:rPr>
            <w:webHidden/>
          </w:rPr>
          <w:fldChar w:fldCharType="separate"/>
        </w:r>
        <w:r w:rsidR="00FC1CF4">
          <w:rPr>
            <w:webHidden/>
          </w:rPr>
          <w:t>i</w:t>
        </w:r>
        <w:r w:rsidR="00FC1CF4">
          <w:rPr>
            <w:webHidden/>
          </w:rPr>
          <w:fldChar w:fldCharType="end"/>
        </w:r>
      </w:hyperlink>
    </w:p>
    <w:p w:rsidR="00FC1CF4" w:rsidRDefault="00BD663A">
      <w:pPr>
        <w:pStyle w:val="10"/>
        <w:rPr>
          <w:rFonts w:asciiTheme="minorHAnsi" w:eastAsiaTheme="minorEastAsia" w:hAnsiTheme="minorHAnsi" w:cstheme="minorBidi"/>
          <w:b w:val="0"/>
          <w:kern w:val="2"/>
          <w:sz w:val="21"/>
          <w:szCs w:val="22"/>
          <w:lang w:eastAsia="zh-CN"/>
        </w:rPr>
      </w:pPr>
      <w:hyperlink w:anchor="_Toc392618435" w:history="1">
        <w:r w:rsidR="00FC1CF4" w:rsidRPr="002C0D87">
          <w:rPr>
            <w:rStyle w:val="a3"/>
            <w:rFonts w:ascii="宋体" w:eastAsia="宋体" w:hAnsi="宋体" w:cs="宋体" w:hint="eastAsia"/>
          </w:rPr>
          <w:t>目录</w:t>
        </w:r>
        <w:r w:rsidR="00FC1CF4">
          <w:rPr>
            <w:webHidden/>
          </w:rPr>
          <w:tab/>
        </w:r>
        <w:r w:rsidR="00FC1CF4">
          <w:rPr>
            <w:webHidden/>
          </w:rPr>
          <w:fldChar w:fldCharType="begin"/>
        </w:r>
        <w:r w:rsidR="00FC1CF4">
          <w:rPr>
            <w:webHidden/>
          </w:rPr>
          <w:instrText xml:space="preserve"> PAGEREF _Toc392618435 \h </w:instrText>
        </w:r>
        <w:r w:rsidR="00FC1CF4">
          <w:rPr>
            <w:webHidden/>
          </w:rPr>
        </w:r>
        <w:r w:rsidR="00FC1CF4">
          <w:rPr>
            <w:webHidden/>
          </w:rPr>
          <w:fldChar w:fldCharType="separate"/>
        </w:r>
        <w:r w:rsidR="00FC1CF4">
          <w:rPr>
            <w:webHidden/>
          </w:rPr>
          <w:t>ii</w:t>
        </w:r>
        <w:r w:rsidR="00FC1CF4">
          <w:rPr>
            <w:webHidden/>
          </w:rPr>
          <w:fldChar w:fldCharType="end"/>
        </w:r>
      </w:hyperlink>
    </w:p>
    <w:p w:rsidR="00FC1CF4" w:rsidRDefault="00BD663A">
      <w:pPr>
        <w:pStyle w:val="10"/>
        <w:tabs>
          <w:tab w:val="left" w:pos="630"/>
        </w:tabs>
        <w:rPr>
          <w:rFonts w:asciiTheme="minorHAnsi" w:eastAsiaTheme="minorEastAsia" w:hAnsiTheme="minorHAnsi" w:cstheme="minorBidi"/>
          <w:b w:val="0"/>
          <w:kern w:val="2"/>
          <w:sz w:val="21"/>
          <w:szCs w:val="22"/>
          <w:lang w:eastAsia="zh-CN"/>
        </w:rPr>
      </w:pPr>
      <w:hyperlink w:anchor="_Toc392618436" w:history="1">
        <w:r w:rsidR="00FC1CF4" w:rsidRPr="002C0D87">
          <w:rPr>
            <w:rStyle w:val="a3"/>
            <w:rFonts w:ascii="宋体" w:eastAsia="宋体" w:hAnsi="宋体" w:cs="宋体" w:hint="eastAsia"/>
          </w:rPr>
          <w:t>一、</w:t>
        </w:r>
        <w:r w:rsidR="00FC1CF4">
          <w:rPr>
            <w:rFonts w:asciiTheme="minorHAnsi" w:eastAsiaTheme="minorEastAsia" w:hAnsiTheme="minorHAnsi" w:cstheme="minorBidi"/>
            <w:b w:val="0"/>
            <w:kern w:val="2"/>
            <w:sz w:val="21"/>
            <w:szCs w:val="22"/>
            <w:lang w:eastAsia="zh-CN"/>
          </w:rPr>
          <w:tab/>
        </w:r>
        <w:r w:rsidR="00FC1CF4" w:rsidRPr="002C0D87">
          <w:rPr>
            <w:rStyle w:val="a3"/>
            <w:rFonts w:ascii="宋体" w:eastAsia="宋体" w:hAnsi="宋体" w:cs="宋体" w:hint="eastAsia"/>
          </w:rPr>
          <w:t>引言</w:t>
        </w:r>
        <w:r w:rsidR="00FC1CF4">
          <w:rPr>
            <w:webHidden/>
          </w:rPr>
          <w:tab/>
        </w:r>
        <w:r w:rsidR="00FC1CF4">
          <w:rPr>
            <w:webHidden/>
          </w:rPr>
          <w:fldChar w:fldCharType="begin"/>
        </w:r>
        <w:r w:rsidR="00FC1CF4">
          <w:rPr>
            <w:webHidden/>
          </w:rPr>
          <w:instrText xml:space="preserve"> PAGEREF _Toc392618436 \h </w:instrText>
        </w:r>
        <w:r w:rsidR="00FC1CF4">
          <w:rPr>
            <w:webHidden/>
          </w:rPr>
        </w:r>
        <w:r w:rsidR="00FC1CF4">
          <w:rPr>
            <w:webHidden/>
          </w:rPr>
          <w:fldChar w:fldCharType="separate"/>
        </w:r>
        <w:r w:rsidR="00FC1CF4">
          <w:rPr>
            <w:webHidden/>
          </w:rPr>
          <w:t>1</w:t>
        </w:r>
        <w:r w:rsidR="00FC1CF4">
          <w:rPr>
            <w:webHidden/>
          </w:rPr>
          <w:fldChar w:fldCharType="end"/>
        </w:r>
      </w:hyperlink>
    </w:p>
    <w:p w:rsidR="00FC1CF4" w:rsidRDefault="00BD663A" w:rsidP="00FC1CF4">
      <w:pPr>
        <w:pStyle w:val="20"/>
        <w:tabs>
          <w:tab w:val="right" w:leader="dot" w:pos="9737"/>
        </w:tabs>
        <w:ind w:left="400"/>
        <w:rPr>
          <w:noProof/>
        </w:rPr>
      </w:pPr>
      <w:hyperlink w:anchor="_Toc392618437" w:history="1">
        <w:r w:rsidR="00FC1CF4" w:rsidRPr="002C0D87">
          <w:rPr>
            <w:rStyle w:val="a3"/>
            <w:rFonts w:eastAsia="宋体" w:hint="eastAsia"/>
            <w:noProof/>
            <w:lang w:eastAsia="zh-CN"/>
          </w:rPr>
          <w:t>一</w:t>
        </w:r>
        <w:r w:rsidR="00FC1CF4" w:rsidRPr="002C0D87">
          <w:rPr>
            <w:rStyle w:val="a3"/>
            <w:rFonts w:eastAsia="宋体" w:hint="eastAsia"/>
            <w:noProof/>
            <w:lang w:eastAsia="zh-CN"/>
          </w:rPr>
          <w:t xml:space="preserve">.1 </w:t>
        </w:r>
        <w:r w:rsidR="00FC1CF4" w:rsidRPr="002C0D87">
          <w:rPr>
            <w:rStyle w:val="a3"/>
            <w:rFonts w:eastAsia="宋体" w:hint="eastAsia"/>
            <w:noProof/>
            <w:lang w:eastAsia="zh-CN"/>
          </w:rPr>
          <w:t>编写目的</w:t>
        </w:r>
        <w:r w:rsidR="00FC1CF4">
          <w:rPr>
            <w:noProof/>
            <w:webHidden/>
          </w:rPr>
          <w:tab/>
        </w:r>
        <w:r w:rsidR="00FC1CF4">
          <w:rPr>
            <w:noProof/>
            <w:webHidden/>
          </w:rPr>
          <w:fldChar w:fldCharType="begin"/>
        </w:r>
        <w:r w:rsidR="00FC1CF4">
          <w:rPr>
            <w:noProof/>
            <w:webHidden/>
          </w:rPr>
          <w:instrText xml:space="preserve"> PAGEREF _Toc392618437 \h </w:instrText>
        </w:r>
        <w:r w:rsidR="00FC1CF4">
          <w:rPr>
            <w:noProof/>
            <w:webHidden/>
          </w:rPr>
        </w:r>
        <w:r w:rsidR="00FC1CF4">
          <w:rPr>
            <w:noProof/>
            <w:webHidden/>
          </w:rPr>
          <w:fldChar w:fldCharType="separate"/>
        </w:r>
        <w:r w:rsidR="00FC1CF4">
          <w:rPr>
            <w:noProof/>
            <w:webHidden/>
          </w:rPr>
          <w:t>1</w:t>
        </w:r>
        <w:r w:rsidR="00FC1CF4">
          <w:rPr>
            <w:noProof/>
            <w:webHidden/>
          </w:rPr>
          <w:fldChar w:fldCharType="end"/>
        </w:r>
      </w:hyperlink>
    </w:p>
    <w:p w:rsidR="00FC1CF4" w:rsidRDefault="00BD663A" w:rsidP="00FC1CF4">
      <w:pPr>
        <w:pStyle w:val="20"/>
        <w:tabs>
          <w:tab w:val="right" w:leader="dot" w:pos="9737"/>
        </w:tabs>
        <w:ind w:left="400"/>
        <w:rPr>
          <w:noProof/>
        </w:rPr>
      </w:pPr>
      <w:hyperlink w:anchor="_Toc392618438" w:history="1">
        <w:r w:rsidR="00FC1CF4" w:rsidRPr="002C0D87">
          <w:rPr>
            <w:rStyle w:val="a3"/>
            <w:rFonts w:eastAsia="宋体" w:hint="eastAsia"/>
            <w:noProof/>
            <w:lang w:eastAsia="zh-CN"/>
          </w:rPr>
          <w:t>一</w:t>
        </w:r>
        <w:r w:rsidR="00FC1CF4" w:rsidRPr="002C0D87">
          <w:rPr>
            <w:rStyle w:val="a3"/>
            <w:rFonts w:eastAsia="宋体" w:hint="eastAsia"/>
            <w:noProof/>
            <w:lang w:eastAsia="zh-CN"/>
          </w:rPr>
          <w:t xml:space="preserve">.2 </w:t>
        </w:r>
        <w:r w:rsidR="00FC1CF4" w:rsidRPr="002C0D87">
          <w:rPr>
            <w:rStyle w:val="a3"/>
            <w:rFonts w:eastAsia="宋体" w:hint="eastAsia"/>
            <w:noProof/>
            <w:lang w:eastAsia="zh-CN"/>
          </w:rPr>
          <w:t>目前理论及技术存在问题</w:t>
        </w:r>
        <w:r w:rsidR="00FC1CF4">
          <w:rPr>
            <w:noProof/>
            <w:webHidden/>
          </w:rPr>
          <w:tab/>
        </w:r>
        <w:r w:rsidR="00FC1CF4">
          <w:rPr>
            <w:noProof/>
            <w:webHidden/>
          </w:rPr>
          <w:fldChar w:fldCharType="begin"/>
        </w:r>
        <w:r w:rsidR="00FC1CF4">
          <w:rPr>
            <w:noProof/>
            <w:webHidden/>
          </w:rPr>
          <w:instrText xml:space="preserve"> PAGEREF _Toc392618438 \h </w:instrText>
        </w:r>
        <w:r w:rsidR="00FC1CF4">
          <w:rPr>
            <w:noProof/>
            <w:webHidden/>
          </w:rPr>
        </w:r>
        <w:r w:rsidR="00FC1CF4">
          <w:rPr>
            <w:noProof/>
            <w:webHidden/>
          </w:rPr>
          <w:fldChar w:fldCharType="separate"/>
        </w:r>
        <w:r w:rsidR="00FC1CF4">
          <w:rPr>
            <w:noProof/>
            <w:webHidden/>
          </w:rPr>
          <w:t>1</w:t>
        </w:r>
        <w:r w:rsidR="00FC1CF4">
          <w:rPr>
            <w:noProof/>
            <w:webHidden/>
          </w:rPr>
          <w:fldChar w:fldCharType="end"/>
        </w:r>
      </w:hyperlink>
    </w:p>
    <w:p w:rsidR="00FC1CF4" w:rsidRDefault="00BD663A">
      <w:pPr>
        <w:pStyle w:val="30"/>
        <w:tabs>
          <w:tab w:val="right" w:leader="dot" w:pos="9737"/>
        </w:tabs>
        <w:rPr>
          <w:rFonts w:asciiTheme="minorHAnsi" w:eastAsiaTheme="minorEastAsia" w:hAnsiTheme="minorHAnsi" w:cstheme="minorBidi"/>
          <w:noProof/>
          <w:kern w:val="2"/>
          <w:sz w:val="21"/>
          <w:szCs w:val="22"/>
          <w:lang w:eastAsia="zh-CN"/>
        </w:rPr>
      </w:pPr>
      <w:hyperlink w:anchor="_Toc392618439" w:history="1">
        <w:r w:rsidR="00FC1CF4" w:rsidRPr="002C0D87">
          <w:rPr>
            <w:rStyle w:val="a3"/>
            <w:rFonts w:eastAsia="宋体" w:hint="eastAsia"/>
            <w:noProof/>
            <w:lang w:eastAsia="zh-CN"/>
          </w:rPr>
          <w:t>一</w:t>
        </w:r>
        <w:r w:rsidR="00FC1CF4" w:rsidRPr="002C0D87">
          <w:rPr>
            <w:rStyle w:val="a3"/>
            <w:rFonts w:eastAsia="宋体" w:hint="eastAsia"/>
            <w:noProof/>
            <w:lang w:eastAsia="zh-CN"/>
          </w:rPr>
          <w:t xml:space="preserve">.2.1 </w:t>
        </w:r>
        <w:r w:rsidR="00FC1CF4" w:rsidRPr="002C0D87">
          <w:rPr>
            <w:rStyle w:val="a3"/>
            <w:rFonts w:eastAsia="宋体" w:hint="eastAsia"/>
            <w:noProof/>
            <w:lang w:eastAsia="zh-CN"/>
          </w:rPr>
          <w:t>针对骨料生成的理论和技术问题</w:t>
        </w:r>
        <w:r w:rsidR="00FC1CF4">
          <w:rPr>
            <w:noProof/>
            <w:webHidden/>
          </w:rPr>
          <w:tab/>
        </w:r>
        <w:r w:rsidR="00FC1CF4">
          <w:rPr>
            <w:noProof/>
            <w:webHidden/>
          </w:rPr>
          <w:fldChar w:fldCharType="begin"/>
        </w:r>
        <w:r w:rsidR="00FC1CF4">
          <w:rPr>
            <w:noProof/>
            <w:webHidden/>
          </w:rPr>
          <w:instrText xml:space="preserve"> PAGEREF _Toc392618439 \h </w:instrText>
        </w:r>
        <w:r w:rsidR="00FC1CF4">
          <w:rPr>
            <w:noProof/>
            <w:webHidden/>
          </w:rPr>
        </w:r>
        <w:r w:rsidR="00FC1CF4">
          <w:rPr>
            <w:noProof/>
            <w:webHidden/>
          </w:rPr>
          <w:fldChar w:fldCharType="separate"/>
        </w:r>
        <w:r w:rsidR="00FC1CF4">
          <w:rPr>
            <w:noProof/>
            <w:webHidden/>
          </w:rPr>
          <w:t>1</w:t>
        </w:r>
        <w:r w:rsidR="00FC1CF4">
          <w:rPr>
            <w:noProof/>
            <w:webHidden/>
          </w:rPr>
          <w:fldChar w:fldCharType="end"/>
        </w:r>
      </w:hyperlink>
    </w:p>
    <w:p w:rsidR="00FC1CF4" w:rsidRDefault="00BD663A">
      <w:pPr>
        <w:pStyle w:val="30"/>
        <w:tabs>
          <w:tab w:val="right" w:leader="dot" w:pos="9737"/>
        </w:tabs>
        <w:rPr>
          <w:rFonts w:asciiTheme="minorHAnsi" w:eastAsiaTheme="minorEastAsia" w:hAnsiTheme="minorHAnsi" w:cstheme="minorBidi"/>
          <w:noProof/>
          <w:kern w:val="2"/>
          <w:sz w:val="21"/>
          <w:szCs w:val="22"/>
          <w:lang w:eastAsia="zh-CN"/>
        </w:rPr>
      </w:pPr>
      <w:hyperlink w:anchor="_Toc392618440" w:history="1">
        <w:r w:rsidR="00FC1CF4" w:rsidRPr="002C0D87">
          <w:rPr>
            <w:rStyle w:val="a3"/>
            <w:rFonts w:eastAsia="宋体" w:hint="eastAsia"/>
            <w:noProof/>
            <w:lang w:eastAsia="zh-CN"/>
          </w:rPr>
          <w:t>一</w:t>
        </w:r>
        <w:r w:rsidR="00FC1CF4" w:rsidRPr="002C0D87">
          <w:rPr>
            <w:rStyle w:val="a3"/>
            <w:rFonts w:eastAsia="宋体" w:hint="eastAsia"/>
            <w:noProof/>
            <w:lang w:eastAsia="zh-CN"/>
          </w:rPr>
          <w:t xml:space="preserve">.2.2 </w:t>
        </w:r>
        <w:r w:rsidR="00FC1CF4" w:rsidRPr="002C0D87">
          <w:rPr>
            <w:rStyle w:val="a3"/>
            <w:rFonts w:eastAsia="宋体" w:hint="eastAsia"/>
            <w:noProof/>
            <w:lang w:eastAsia="zh-CN"/>
          </w:rPr>
          <w:t>针对重叠检测算法的理论和技术问题</w:t>
        </w:r>
        <w:r w:rsidR="00FC1CF4">
          <w:rPr>
            <w:noProof/>
            <w:webHidden/>
          </w:rPr>
          <w:tab/>
        </w:r>
        <w:r w:rsidR="00FC1CF4">
          <w:rPr>
            <w:noProof/>
            <w:webHidden/>
          </w:rPr>
          <w:fldChar w:fldCharType="begin"/>
        </w:r>
        <w:r w:rsidR="00FC1CF4">
          <w:rPr>
            <w:noProof/>
            <w:webHidden/>
          </w:rPr>
          <w:instrText xml:space="preserve"> PAGEREF _Toc392618440 \h </w:instrText>
        </w:r>
        <w:r w:rsidR="00FC1CF4">
          <w:rPr>
            <w:noProof/>
            <w:webHidden/>
          </w:rPr>
        </w:r>
        <w:r w:rsidR="00FC1CF4">
          <w:rPr>
            <w:noProof/>
            <w:webHidden/>
          </w:rPr>
          <w:fldChar w:fldCharType="separate"/>
        </w:r>
        <w:r w:rsidR="00FC1CF4">
          <w:rPr>
            <w:noProof/>
            <w:webHidden/>
          </w:rPr>
          <w:t>2</w:t>
        </w:r>
        <w:r w:rsidR="00FC1CF4">
          <w:rPr>
            <w:noProof/>
            <w:webHidden/>
          </w:rPr>
          <w:fldChar w:fldCharType="end"/>
        </w:r>
      </w:hyperlink>
    </w:p>
    <w:p w:rsidR="00FC1CF4" w:rsidRDefault="00BD663A" w:rsidP="00FC1CF4">
      <w:pPr>
        <w:pStyle w:val="20"/>
        <w:tabs>
          <w:tab w:val="right" w:leader="dot" w:pos="9737"/>
        </w:tabs>
        <w:ind w:left="400"/>
        <w:rPr>
          <w:noProof/>
        </w:rPr>
      </w:pPr>
      <w:hyperlink w:anchor="_Toc392618441" w:history="1">
        <w:r w:rsidR="00FC1CF4" w:rsidRPr="002C0D87">
          <w:rPr>
            <w:rStyle w:val="a3"/>
            <w:rFonts w:eastAsia="宋体" w:hint="eastAsia"/>
            <w:noProof/>
            <w:lang w:eastAsia="zh-CN"/>
          </w:rPr>
          <w:t>一</w:t>
        </w:r>
        <w:r w:rsidR="00FC1CF4" w:rsidRPr="002C0D87">
          <w:rPr>
            <w:rStyle w:val="a3"/>
            <w:rFonts w:eastAsia="宋体" w:hint="eastAsia"/>
            <w:noProof/>
            <w:lang w:eastAsia="zh-CN"/>
          </w:rPr>
          <w:t>.3</w:t>
        </w:r>
        <w:r w:rsidR="00FC1CF4" w:rsidRPr="002C0D87">
          <w:rPr>
            <w:rStyle w:val="a3"/>
            <w:rFonts w:eastAsia="宋体" w:hint="eastAsia"/>
            <w:noProof/>
          </w:rPr>
          <w:t xml:space="preserve"> </w:t>
        </w:r>
        <w:r w:rsidR="00FC1CF4" w:rsidRPr="002C0D87">
          <w:rPr>
            <w:rStyle w:val="a3"/>
            <w:rFonts w:eastAsia="宋体" w:hint="eastAsia"/>
            <w:noProof/>
          </w:rPr>
          <w:t>参考资料</w:t>
        </w:r>
        <w:r w:rsidR="00FC1CF4">
          <w:rPr>
            <w:noProof/>
            <w:webHidden/>
          </w:rPr>
          <w:tab/>
        </w:r>
        <w:r w:rsidR="00FC1CF4">
          <w:rPr>
            <w:noProof/>
            <w:webHidden/>
          </w:rPr>
          <w:fldChar w:fldCharType="begin"/>
        </w:r>
        <w:r w:rsidR="00FC1CF4">
          <w:rPr>
            <w:noProof/>
            <w:webHidden/>
          </w:rPr>
          <w:instrText xml:space="preserve"> PAGEREF _Toc392618441 \h </w:instrText>
        </w:r>
        <w:r w:rsidR="00FC1CF4">
          <w:rPr>
            <w:noProof/>
            <w:webHidden/>
          </w:rPr>
        </w:r>
        <w:r w:rsidR="00FC1CF4">
          <w:rPr>
            <w:noProof/>
            <w:webHidden/>
          </w:rPr>
          <w:fldChar w:fldCharType="separate"/>
        </w:r>
        <w:r w:rsidR="00FC1CF4">
          <w:rPr>
            <w:noProof/>
            <w:webHidden/>
          </w:rPr>
          <w:t>2</w:t>
        </w:r>
        <w:r w:rsidR="00FC1CF4">
          <w:rPr>
            <w:noProof/>
            <w:webHidden/>
          </w:rPr>
          <w:fldChar w:fldCharType="end"/>
        </w:r>
      </w:hyperlink>
    </w:p>
    <w:p w:rsidR="00FC1CF4" w:rsidRDefault="00BD663A" w:rsidP="00FC1CF4">
      <w:pPr>
        <w:pStyle w:val="20"/>
        <w:tabs>
          <w:tab w:val="right" w:leader="dot" w:pos="9737"/>
        </w:tabs>
        <w:ind w:left="400"/>
        <w:rPr>
          <w:noProof/>
        </w:rPr>
      </w:pPr>
      <w:hyperlink w:anchor="_Toc392618442" w:history="1">
        <w:r w:rsidR="00FC1CF4" w:rsidRPr="002C0D87">
          <w:rPr>
            <w:rStyle w:val="a3"/>
            <w:rFonts w:eastAsia="宋体" w:hint="eastAsia"/>
            <w:noProof/>
            <w:lang w:eastAsia="zh-CN"/>
          </w:rPr>
          <w:t>一</w:t>
        </w:r>
        <w:r w:rsidR="00FC1CF4" w:rsidRPr="002C0D87">
          <w:rPr>
            <w:rStyle w:val="a3"/>
            <w:rFonts w:eastAsia="宋体" w:hint="eastAsia"/>
            <w:noProof/>
            <w:lang w:eastAsia="zh-CN"/>
          </w:rPr>
          <w:t xml:space="preserve">.4 </w:t>
        </w:r>
        <w:r w:rsidR="00FC1CF4" w:rsidRPr="002C0D87">
          <w:rPr>
            <w:rStyle w:val="a3"/>
            <w:rFonts w:eastAsia="宋体" w:hint="eastAsia"/>
            <w:noProof/>
            <w:lang w:eastAsia="zh-CN"/>
          </w:rPr>
          <w:t>开发环境</w:t>
        </w:r>
        <w:r w:rsidR="00FC1CF4">
          <w:rPr>
            <w:noProof/>
            <w:webHidden/>
          </w:rPr>
          <w:tab/>
        </w:r>
        <w:r w:rsidR="00FC1CF4">
          <w:rPr>
            <w:noProof/>
            <w:webHidden/>
          </w:rPr>
          <w:fldChar w:fldCharType="begin"/>
        </w:r>
        <w:r w:rsidR="00FC1CF4">
          <w:rPr>
            <w:noProof/>
            <w:webHidden/>
          </w:rPr>
          <w:instrText xml:space="preserve"> PAGEREF _Toc392618442 \h </w:instrText>
        </w:r>
        <w:r w:rsidR="00FC1CF4">
          <w:rPr>
            <w:noProof/>
            <w:webHidden/>
          </w:rPr>
        </w:r>
        <w:r w:rsidR="00FC1CF4">
          <w:rPr>
            <w:noProof/>
            <w:webHidden/>
          </w:rPr>
          <w:fldChar w:fldCharType="separate"/>
        </w:r>
        <w:r w:rsidR="00FC1CF4">
          <w:rPr>
            <w:noProof/>
            <w:webHidden/>
          </w:rPr>
          <w:t>2</w:t>
        </w:r>
        <w:r w:rsidR="00FC1CF4">
          <w:rPr>
            <w:noProof/>
            <w:webHidden/>
          </w:rPr>
          <w:fldChar w:fldCharType="end"/>
        </w:r>
      </w:hyperlink>
    </w:p>
    <w:p w:rsidR="00FC1CF4" w:rsidRDefault="00BD663A">
      <w:pPr>
        <w:pStyle w:val="30"/>
        <w:tabs>
          <w:tab w:val="right" w:leader="dot" w:pos="9737"/>
        </w:tabs>
        <w:rPr>
          <w:rFonts w:asciiTheme="minorHAnsi" w:eastAsiaTheme="minorEastAsia" w:hAnsiTheme="minorHAnsi" w:cstheme="minorBidi"/>
          <w:noProof/>
          <w:kern w:val="2"/>
          <w:sz w:val="21"/>
          <w:szCs w:val="22"/>
          <w:lang w:eastAsia="zh-CN"/>
        </w:rPr>
      </w:pPr>
      <w:hyperlink w:anchor="_Toc392618443" w:history="1">
        <w:r w:rsidR="00FC1CF4" w:rsidRPr="002C0D87">
          <w:rPr>
            <w:rStyle w:val="a3"/>
            <w:rFonts w:eastAsia="宋体" w:hint="eastAsia"/>
            <w:noProof/>
            <w:lang w:eastAsia="zh-CN"/>
          </w:rPr>
          <w:t>一</w:t>
        </w:r>
        <w:r w:rsidR="00FC1CF4" w:rsidRPr="002C0D87">
          <w:rPr>
            <w:rStyle w:val="a3"/>
            <w:rFonts w:eastAsia="宋体" w:hint="eastAsia"/>
            <w:noProof/>
            <w:lang w:eastAsia="zh-CN"/>
          </w:rPr>
          <w:t xml:space="preserve">.4.1 </w:t>
        </w:r>
        <w:r w:rsidR="00FC1CF4" w:rsidRPr="002C0D87">
          <w:rPr>
            <w:rStyle w:val="a3"/>
            <w:rFonts w:eastAsia="宋体" w:hint="eastAsia"/>
            <w:noProof/>
            <w:lang w:eastAsia="zh-CN"/>
          </w:rPr>
          <w:t>硬件环境：</w:t>
        </w:r>
        <w:r w:rsidR="00FC1CF4">
          <w:rPr>
            <w:noProof/>
            <w:webHidden/>
          </w:rPr>
          <w:tab/>
        </w:r>
        <w:r w:rsidR="00FC1CF4">
          <w:rPr>
            <w:noProof/>
            <w:webHidden/>
          </w:rPr>
          <w:fldChar w:fldCharType="begin"/>
        </w:r>
        <w:r w:rsidR="00FC1CF4">
          <w:rPr>
            <w:noProof/>
            <w:webHidden/>
          </w:rPr>
          <w:instrText xml:space="preserve"> PAGEREF _Toc392618443 \h </w:instrText>
        </w:r>
        <w:r w:rsidR="00FC1CF4">
          <w:rPr>
            <w:noProof/>
            <w:webHidden/>
          </w:rPr>
        </w:r>
        <w:r w:rsidR="00FC1CF4">
          <w:rPr>
            <w:noProof/>
            <w:webHidden/>
          </w:rPr>
          <w:fldChar w:fldCharType="separate"/>
        </w:r>
        <w:r w:rsidR="00FC1CF4">
          <w:rPr>
            <w:noProof/>
            <w:webHidden/>
          </w:rPr>
          <w:t>2</w:t>
        </w:r>
        <w:r w:rsidR="00FC1CF4">
          <w:rPr>
            <w:noProof/>
            <w:webHidden/>
          </w:rPr>
          <w:fldChar w:fldCharType="end"/>
        </w:r>
      </w:hyperlink>
    </w:p>
    <w:p w:rsidR="00FC1CF4" w:rsidRDefault="00BD663A" w:rsidP="00FC1CF4">
      <w:pPr>
        <w:pStyle w:val="20"/>
        <w:tabs>
          <w:tab w:val="right" w:leader="dot" w:pos="9737"/>
        </w:tabs>
        <w:ind w:left="400"/>
        <w:rPr>
          <w:noProof/>
        </w:rPr>
      </w:pPr>
      <w:hyperlink w:anchor="_Toc392618444" w:history="1">
        <w:r w:rsidR="00FC1CF4" w:rsidRPr="002C0D87">
          <w:rPr>
            <w:rStyle w:val="a3"/>
            <w:rFonts w:eastAsia="宋体" w:hint="eastAsia"/>
            <w:noProof/>
            <w:lang w:eastAsia="zh-CN"/>
          </w:rPr>
          <w:t>一</w:t>
        </w:r>
        <w:r w:rsidR="00FC1CF4" w:rsidRPr="002C0D87">
          <w:rPr>
            <w:rStyle w:val="a3"/>
            <w:rFonts w:eastAsia="宋体" w:hint="eastAsia"/>
            <w:noProof/>
            <w:lang w:eastAsia="zh-CN"/>
          </w:rPr>
          <w:t xml:space="preserve">.5 </w:t>
        </w:r>
        <w:r w:rsidR="00FC1CF4" w:rsidRPr="002C0D87">
          <w:rPr>
            <w:rStyle w:val="a3"/>
            <w:rFonts w:eastAsia="宋体" w:hint="eastAsia"/>
            <w:noProof/>
            <w:lang w:eastAsia="zh-CN"/>
          </w:rPr>
          <w:t>开发的方式</w:t>
        </w:r>
        <w:r w:rsidR="00FC1CF4">
          <w:rPr>
            <w:noProof/>
            <w:webHidden/>
          </w:rPr>
          <w:tab/>
        </w:r>
        <w:r w:rsidR="00FC1CF4">
          <w:rPr>
            <w:noProof/>
            <w:webHidden/>
          </w:rPr>
          <w:fldChar w:fldCharType="begin"/>
        </w:r>
        <w:r w:rsidR="00FC1CF4">
          <w:rPr>
            <w:noProof/>
            <w:webHidden/>
          </w:rPr>
          <w:instrText xml:space="preserve"> PAGEREF _Toc392618444 \h </w:instrText>
        </w:r>
        <w:r w:rsidR="00FC1CF4">
          <w:rPr>
            <w:noProof/>
            <w:webHidden/>
          </w:rPr>
        </w:r>
        <w:r w:rsidR="00FC1CF4">
          <w:rPr>
            <w:noProof/>
            <w:webHidden/>
          </w:rPr>
          <w:fldChar w:fldCharType="separate"/>
        </w:r>
        <w:r w:rsidR="00FC1CF4">
          <w:rPr>
            <w:noProof/>
            <w:webHidden/>
          </w:rPr>
          <w:t>2</w:t>
        </w:r>
        <w:r w:rsidR="00FC1CF4">
          <w:rPr>
            <w:noProof/>
            <w:webHidden/>
          </w:rPr>
          <w:fldChar w:fldCharType="end"/>
        </w:r>
      </w:hyperlink>
    </w:p>
    <w:p w:rsidR="00FC1CF4" w:rsidRDefault="00BD663A">
      <w:pPr>
        <w:pStyle w:val="30"/>
        <w:tabs>
          <w:tab w:val="right" w:leader="dot" w:pos="9737"/>
        </w:tabs>
        <w:rPr>
          <w:rFonts w:asciiTheme="minorHAnsi" w:eastAsiaTheme="minorEastAsia" w:hAnsiTheme="minorHAnsi" w:cstheme="minorBidi"/>
          <w:noProof/>
          <w:kern w:val="2"/>
          <w:sz w:val="21"/>
          <w:szCs w:val="22"/>
          <w:lang w:eastAsia="zh-CN"/>
        </w:rPr>
      </w:pPr>
      <w:hyperlink w:anchor="_Toc392618445" w:history="1">
        <w:r w:rsidR="00FC1CF4" w:rsidRPr="002C0D87">
          <w:rPr>
            <w:rStyle w:val="a3"/>
            <w:rFonts w:eastAsia="宋体" w:hint="eastAsia"/>
            <w:noProof/>
            <w:lang w:eastAsia="zh-CN"/>
          </w:rPr>
          <w:t>一</w:t>
        </w:r>
        <w:r w:rsidR="00FC1CF4" w:rsidRPr="002C0D87">
          <w:rPr>
            <w:rStyle w:val="a3"/>
            <w:rFonts w:eastAsia="宋体" w:hint="eastAsia"/>
            <w:noProof/>
            <w:lang w:eastAsia="zh-CN"/>
          </w:rPr>
          <w:t>.5.1</w:t>
        </w:r>
        <w:r w:rsidR="00FC1CF4" w:rsidRPr="002C0D87">
          <w:rPr>
            <w:rStyle w:val="a3"/>
            <w:rFonts w:eastAsia="宋体"/>
            <w:noProof/>
            <w:lang w:eastAsia="zh-CN"/>
          </w:rPr>
          <w:t xml:space="preserve"> ADS</w:t>
        </w:r>
        <w:r w:rsidR="00FC1CF4">
          <w:rPr>
            <w:noProof/>
            <w:webHidden/>
          </w:rPr>
          <w:tab/>
        </w:r>
        <w:r w:rsidR="00FC1CF4">
          <w:rPr>
            <w:noProof/>
            <w:webHidden/>
          </w:rPr>
          <w:fldChar w:fldCharType="begin"/>
        </w:r>
        <w:r w:rsidR="00FC1CF4">
          <w:rPr>
            <w:noProof/>
            <w:webHidden/>
          </w:rPr>
          <w:instrText xml:space="preserve"> PAGEREF _Toc392618445 \h </w:instrText>
        </w:r>
        <w:r w:rsidR="00FC1CF4">
          <w:rPr>
            <w:noProof/>
            <w:webHidden/>
          </w:rPr>
        </w:r>
        <w:r w:rsidR="00FC1CF4">
          <w:rPr>
            <w:noProof/>
            <w:webHidden/>
          </w:rPr>
          <w:fldChar w:fldCharType="separate"/>
        </w:r>
        <w:r w:rsidR="00FC1CF4">
          <w:rPr>
            <w:noProof/>
            <w:webHidden/>
          </w:rPr>
          <w:t>2</w:t>
        </w:r>
        <w:r w:rsidR="00FC1CF4">
          <w:rPr>
            <w:noProof/>
            <w:webHidden/>
          </w:rPr>
          <w:fldChar w:fldCharType="end"/>
        </w:r>
      </w:hyperlink>
    </w:p>
    <w:p w:rsidR="00FC1CF4" w:rsidRDefault="00BD663A">
      <w:pPr>
        <w:pStyle w:val="30"/>
        <w:tabs>
          <w:tab w:val="right" w:leader="dot" w:pos="9737"/>
        </w:tabs>
        <w:rPr>
          <w:rFonts w:asciiTheme="minorHAnsi" w:eastAsiaTheme="minorEastAsia" w:hAnsiTheme="minorHAnsi" w:cstheme="minorBidi"/>
          <w:noProof/>
          <w:kern w:val="2"/>
          <w:sz w:val="21"/>
          <w:szCs w:val="22"/>
          <w:lang w:eastAsia="zh-CN"/>
        </w:rPr>
      </w:pPr>
      <w:hyperlink w:anchor="_Toc392618446" w:history="1">
        <w:r w:rsidR="00FC1CF4" w:rsidRPr="002C0D87">
          <w:rPr>
            <w:rStyle w:val="a3"/>
            <w:rFonts w:eastAsia="宋体" w:hint="eastAsia"/>
            <w:noProof/>
            <w:lang w:eastAsia="zh-CN"/>
          </w:rPr>
          <w:t>一</w:t>
        </w:r>
        <w:r w:rsidR="00FC1CF4" w:rsidRPr="002C0D87">
          <w:rPr>
            <w:rStyle w:val="a3"/>
            <w:rFonts w:eastAsia="宋体" w:hint="eastAsia"/>
            <w:noProof/>
            <w:lang w:eastAsia="zh-CN"/>
          </w:rPr>
          <w:t>.5.2</w:t>
        </w:r>
        <w:r w:rsidR="00FC1CF4" w:rsidRPr="002C0D87">
          <w:rPr>
            <w:rStyle w:val="a3"/>
            <w:rFonts w:eastAsia="宋体"/>
            <w:noProof/>
            <w:lang w:eastAsia="zh-CN"/>
          </w:rPr>
          <w:t xml:space="preserve"> ObjectARX</w:t>
        </w:r>
        <w:r w:rsidR="00FC1CF4">
          <w:rPr>
            <w:noProof/>
            <w:webHidden/>
          </w:rPr>
          <w:tab/>
        </w:r>
        <w:r w:rsidR="00FC1CF4">
          <w:rPr>
            <w:noProof/>
            <w:webHidden/>
          </w:rPr>
          <w:fldChar w:fldCharType="begin"/>
        </w:r>
        <w:r w:rsidR="00FC1CF4">
          <w:rPr>
            <w:noProof/>
            <w:webHidden/>
          </w:rPr>
          <w:instrText xml:space="preserve"> PAGEREF _Toc392618446 \h </w:instrText>
        </w:r>
        <w:r w:rsidR="00FC1CF4">
          <w:rPr>
            <w:noProof/>
            <w:webHidden/>
          </w:rPr>
        </w:r>
        <w:r w:rsidR="00FC1CF4">
          <w:rPr>
            <w:noProof/>
            <w:webHidden/>
          </w:rPr>
          <w:fldChar w:fldCharType="separate"/>
        </w:r>
        <w:r w:rsidR="00FC1CF4">
          <w:rPr>
            <w:noProof/>
            <w:webHidden/>
          </w:rPr>
          <w:t>3</w:t>
        </w:r>
        <w:r w:rsidR="00FC1CF4">
          <w:rPr>
            <w:noProof/>
            <w:webHidden/>
          </w:rPr>
          <w:fldChar w:fldCharType="end"/>
        </w:r>
      </w:hyperlink>
    </w:p>
    <w:p w:rsidR="00FC1CF4" w:rsidRDefault="00BD663A">
      <w:pPr>
        <w:pStyle w:val="30"/>
        <w:tabs>
          <w:tab w:val="right" w:leader="dot" w:pos="9737"/>
        </w:tabs>
        <w:rPr>
          <w:rFonts w:asciiTheme="minorHAnsi" w:eastAsiaTheme="minorEastAsia" w:hAnsiTheme="minorHAnsi" w:cstheme="minorBidi"/>
          <w:noProof/>
          <w:kern w:val="2"/>
          <w:sz w:val="21"/>
          <w:szCs w:val="22"/>
          <w:lang w:eastAsia="zh-CN"/>
        </w:rPr>
      </w:pPr>
      <w:hyperlink w:anchor="_Toc392618447" w:history="1">
        <w:r w:rsidR="00FC1CF4" w:rsidRPr="002C0D87">
          <w:rPr>
            <w:rStyle w:val="a3"/>
            <w:rFonts w:eastAsia="宋体" w:hint="eastAsia"/>
            <w:noProof/>
            <w:lang w:eastAsia="zh-CN"/>
          </w:rPr>
          <w:t>一</w:t>
        </w:r>
        <w:r w:rsidR="00FC1CF4" w:rsidRPr="002C0D87">
          <w:rPr>
            <w:rStyle w:val="a3"/>
            <w:rFonts w:eastAsia="宋体" w:hint="eastAsia"/>
            <w:noProof/>
            <w:lang w:eastAsia="zh-CN"/>
          </w:rPr>
          <w:t>.5.3</w:t>
        </w:r>
        <w:r w:rsidR="00FC1CF4" w:rsidRPr="002C0D87">
          <w:rPr>
            <w:rStyle w:val="a3"/>
            <w:rFonts w:eastAsia="宋体"/>
            <w:noProof/>
            <w:lang w:eastAsia="zh-CN"/>
          </w:rPr>
          <w:t xml:space="preserve"> AutoLISP</w:t>
        </w:r>
        <w:r w:rsidR="00FC1CF4">
          <w:rPr>
            <w:noProof/>
            <w:webHidden/>
          </w:rPr>
          <w:tab/>
        </w:r>
        <w:r w:rsidR="00FC1CF4">
          <w:rPr>
            <w:noProof/>
            <w:webHidden/>
          </w:rPr>
          <w:fldChar w:fldCharType="begin"/>
        </w:r>
        <w:r w:rsidR="00FC1CF4">
          <w:rPr>
            <w:noProof/>
            <w:webHidden/>
          </w:rPr>
          <w:instrText xml:space="preserve"> PAGEREF _Toc392618447 \h </w:instrText>
        </w:r>
        <w:r w:rsidR="00FC1CF4">
          <w:rPr>
            <w:noProof/>
            <w:webHidden/>
          </w:rPr>
        </w:r>
        <w:r w:rsidR="00FC1CF4">
          <w:rPr>
            <w:noProof/>
            <w:webHidden/>
          </w:rPr>
          <w:fldChar w:fldCharType="separate"/>
        </w:r>
        <w:r w:rsidR="00FC1CF4">
          <w:rPr>
            <w:noProof/>
            <w:webHidden/>
          </w:rPr>
          <w:t>3</w:t>
        </w:r>
        <w:r w:rsidR="00FC1CF4">
          <w:rPr>
            <w:noProof/>
            <w:webHidden/>
          </w:rPr>
          <w:fldChar w:fldCharType="end"/>
        </w:r>
      </w:hyperlink>
    </w:p>
    <w:p w:rsidR="00FC1CF4" w:rsidRDefault="00BD663A">
      <w:pPr>
        <w:pStyle w:val="30"/>
        <w:tabs>
          <w:tab w:val="right" w:leader="dot" w:pos="9737"/>
        </w:tabs>
        <w:rPr>
          <w:rFonts w:asciiTheme="minorHAnsi" w:eastAsiaTheme="minorEastAsia" w:hAnsiTheme="minorHAnsi" w:cstheme="minorBidi"/>
          <w:noProof/>
          <w:kern w:val="2"/>
          <w:sz w:val="21"/>
          <w:szCs w:val="22"/>
          <w:lang w:eastAsia="zh-CN"/>
        </w:rPr>
      </w:pPr>
      <w:hyperlink w:anchor="_Toc392618448" w:history="1">
        <w:r w:rsidR="00FC1CF4" w:rsidRPr="002C0D87">
          <w:rPr>
            <w:rStyle w:val="a3"/>
            <w:rFonts w:eastAsia="宋体" w:hint="eastAsia"/>
            <w:noProof/>
            <w:lang w:eastAsia="zh-CN"/>
          </w:rPr>
          <w:t>一</w:t>
        </w:r>
        <w:r w:rsidR="00FC1CF4" w:rsidRPr="002C0D87">
          <w:rPr>
            <w:rStyle w:val="a3"/>
            <w:rFonts w:eastAsia="宋体" w:hint="eastAsia"/>
            <w:noProof/>
            <w:lang w:eastAsia="zh-CN"/>
          </w:rPr>
          <w:t>.5.4</w:t>
        </w:r>
        <w:r w:rsidR="00FC1CF4" w:rsidRPr="002C0D87">
          <w:rPr>
            <w:rStyle w:val="a3"/>
            <w:rFonts w:eastAsia="宋体"/>
            <w:noProof/>
            <w:lang w:eastAsia="zh-CN"/>
          </w:rPr>
          <w:t xml:space="preserve"> AutoCAD.NET</w:t>
        </w:r>
        <w:r w:rsidR="00FC1CF4">
          <w:rPr>
            <w:noProof/>
            <w:webHidden/>
          </w:rPr>
          <w:tab/>
        </w:r>
        <w:r w:rsidR="00FC1CF4">
          <w:rPr>
            <w:noProof/>
            <w:webHidden/>
          </w:rPr>
          <w:fldChar w:fldCharType="begin"/>
        </w:r>
        <w:r w:rsidR="00FC1CF4">
          <w:rPr>
            <w:noProof/>
            <w:webHidden/>
          </w:rPr>
          <w:instrText xml:space="preserve"> PAGEREF _Toc392618448 \h </w:instrText>
        </w:r>
        <w:r w:rsidR="00FC1CF4">
          <w:rPr>
            <w:noProof/>
            <w:webHidden/>
          </w:rPr>
        </w:r>
        <w:r w:rsidR="00FC1CF4">
          <w:rPr>
            <w:noProof/>
            <w:webHidden/>
          </w:rPr>
          <w:fldChar w:fldCharType="separate"/>
        </w:r>
        <w:r w:rsidR="00FC1CF4">
          <w:rPr>
            <w:noProof/>
            <w:webHidden/>
          </w:rPr>
          <w:t>3</w:t>
        </w:r>
        <w:r w:rsidR="00FC1CF4">
          <w:rPr>
            <w:noProof/>
            <w:webHidden/>
          </w:rPr>
          <w:fldChar w:fldCharType="end"/>
        </w:r>
      </w:hyperlink>
    </w:p>
    <w:p w:rsidR="00FC1CF4" w:rsidRDefault="00BD663A">
      <w:pPr>
        <w:pStyle w:val="10"/>
        <w:tabs>
          <w:tab w:val="left" w:pos="630"/>
        </w:tabs>
        <w:rPr>
          <w:rFonts w:asciiTheme="minorHAnsi" w:eastAsiaTheme="minorEastAsia" w:hAnsiTheme="minorHAnsi" w:cstheme="minorBidi"/>
          <w:b w:val="0"/>
          <w:kern w:val="2"/>
          <w:sz w:val="21"/>
          <w:szCs w:val="22"/>
          <w:lang w:eastAsia="zh-CN"/>
        </w:rPr>
      </w:pPr>
      <w:hyperlink w:anchor="_Toc392618449" w:history="1">
        <w:r w:rsidR="00FC1CF4" w:rsidRPr="002C0D87">
          <w:rPr>
            <w:rStyle w:val="a3"/>
            <w:rFonts w:ascii="宋体" w:eastAsia="宋体" w:hAnsi="宋体" w:cs="宋体" w:hint="eastAsia"/>
          </w:rPr>
          <w:t>二、</w:t>
        </w:r>
        <w:r w:rsidR="00FC1CF4">
          <w:rPr>
            <w:rFonts w:asciiTheme="minorHAnsi" w:eastAsiaTheme="minorEastAsia" w:hAnsiTheme="minorHAnsi" w:cstheme="minorBidi"/>
            <w:b w:val="0"/>
            <w:kern w:val="2"/>
            <w:sz w:val="21"/>
            <w:szCs w:val="22"/>
            <w:lang w:eastAsia="zh-CN"/>
          </w:rPr>
          <w:tab/>
        </w:r>
        <w:r w:rsidR="00FC1CF4" w:rsidRPr="002C0D87">
          <w:rPr>
            <w:rStyle w:val="a3"/>
            <w:rFonts w:ascii="宋体" w:eastAsia="宋体" w:hAnsi="宋体" w:cs="宋体" w:hint="eastAsia"/>
          </w:rPr>
          <w:t>设计目标</w:t>
        </w:r>
        <w:r w:rsidR="00FC1CF4">
          <w:rPr>
            <w:webHidden/>
          </w:rPr>
          <w:tab/>
        </w:r>
        <w:r w:rsidR="00FC1CF4">
          <w:rPr>
            <w:webHidden/>
          </w:rPr>
          <w:fldChar w:fldCharType="begin"/>
        </w:r>
        <w:r w:rsidR="00FC1CF4">
          <w:rPr>
            <w:webHidden/>
          </w:rPr>
          <w:instrText xml:space="preserve"> PAGEREF _Toc392618449 \h </w:instrText>
        </w:r>
        <w:r w:rsidR="00FC1CF4">
          <w:rPr>
            <w:webHidden/>
          </w:rPr>
        </w:r>
        <w:r w:rsidR="00FC1CF4">
          <w:rPr>
            <w:webHidden/>
          </w:rPr>
          <w:fldChar w:fldCharType="separate"/>
        </w:r>
        <w:r w:rsidR="00FC1CF4">
          <w:rPr>
            <w:webHidden/>
          </w:rPr>
          <w:t>4</w:t>
        </w:r>
        <w:r w:rsidR="00FC1CF4">
          <w:rPr>
            <w:webHidden/>
          </w:rPr>
          <w:fldChar w:fldCharType="end"/>
        </w:r>
      </w:hyperlink>
    </w:p>
    <w:p w:rsidR="00FC1CF4" w:rsidRDefault="00BD663A" w:rsidP="00FC1CF4">
      <w:pPr>
        <w:pStyle w:val="20"/>
        <w:tabs>
          <w:tab w:val="right" w:leader="dot" w:pos="9737"/>
        </w:tabs>
        <w:ind w:left="400"/>
        <w:rPr>
          <w:noProof/>
        </w:rPr>
      </w:pPr>
      <w:hyperlink w:anchor="_Toc392618450" w:history="1">
        <w:r w:rsidR="00FC1CF4" w:rsidRPr="002C0D87">
          <w:rPr>
            <w:rStyle w:val="a3"/>
            <w:rFonts w:eastAsia="宋体" w:hint="eastAsia"/>
            <w:noProof/>
            <w:lang w:eastAsia="zh-CN"/>
          </w:rPr>
          <w:t>二</w:t>
        </w:r>
        <w:r w:rsidR="00FC1CF4" w:rsidRPr="002C0D87">
          <w:rPr>
            <w:rStyle w:val="a3"/>
            <w:rFonts w:eastAsia="宋体" w:hint="eastAsia"/>
            <w:noProof/>
            <w:lang w:eastAsia="zh-CN"/>
          </w:rPr>
          <w:t>.1</w:t>
        </w:r>
        <w:r w:rsidR="00FC1CF4" w:rsidRPr="002C0D87">
          <w:rPr>
            <w:rStyle w:val="a3"/>
            <w:rFonts w:eastAsia="宋体"/>
            <w:noProof/>
            <w:lang w:eastAsia="zh-CN"/>
          </w:rPr>
          <w:t xml:space="preserve"> 2D</w:t>
        </w:r>
        <w:r w:rsidR="00FC1CF4" w:rsidRPr="002C0D87">
          <w:rPr>
            <w:rStyle w:val="a3"/>
            <w:rFonts w:eastAsia="宋体" w:hint="eastAsia"/>
            <w:noProof/>
            <w:lang w:eastAsia="zh-CN"/>
          </w:rPr>
          <w:t>投放目标</w:t>
        </w:r>
        <w:r w:rsidR="00FC1CF4">
          <w:rPr>
            <w:noProof/>
            <w:webHidden/>
          </w:rPr>
          <w:tab/>
        </w:r>
        <w:r w:rsidR="00FC1CF4">
          <w:rPr>
            <w:noProof/>
            <w:webHidden/>
          </w:rPr>
          <w:fldChar w:fldCharType="begin"/>
        </w:r>
        <w:r w:rsidR="00FC1CF4">
          <w:rPr>
            <w:noProof/>
            <w:webHidden/>
          </w:rPr>
          <w:instrText xml:space="preserve"> PAGEREF _Toc392618450 \h </w:instrText>
        </w:r>
        <w:r w:rsidR="00FC1CF4">
          <w:rPr>
            <w:noProof/>
            <w:webHidden/>
          </w:rPr>
        </w:r>
        <w:r w:rsidR="00FC1CF4">
          <w:rPr>
            <w:noProof/>
            <w:webHidden/>
          </w:rPr>
          <w:fldChar w:fldCharType="separate"/>
        </w:r>
        <w:r w:rsidR="00FC1CF4">
          <w:rPr>
            <w:noProof/>
            <w:webHidden/>
          </w:rPr>
          <w:t>4</w:t>
        </w:r>
        <w:r w:rsidR="00FC1CF4">
          <w:rPr>
            <w:noProof/>
            <w:webHidden/>
          </w:rPr>
          <w:fldChar w:fldCharType="end"/>
        </w:r>
      </w:hyperlink>
    </w:p>
    <w:p w:rsidR="00FC1CF4" w:rsidRDefault="00BD663A">
      <w:pPr>
        <w:pStyle w:val="10"/>
        <w:tabs>
          <w:tab w:val="left" w:pos="630"/>
        </w:tabs>
        <w:rPr>
          <w:rFonts w:asciiTheme="minorHAnsi" w:eastAsiaTheme="minorEastAsia" w:hAnsiTheme="minorHAnsi" w:cstheme="minorBidi"/>
          <w:b w:val="0"/>
          <w:kern w:val="2"/>
          <w:sz w:val="21"/>
          <w:szCs w:val="22"/>
          <w:lang w:eastAsia="zh-CN"/>
        </w:rPr>
      </w:pPr>
      <w:hyperlink w:anchor="_Toc392618451" w:history="1">
        <w:r w:rsidR="00FC1CF4" w:rsidRPr="002C0D87">
          <w:rPr>
            <w:rStyle w:val="a3"/>
            <w:rFonts w:ascii="宋体" w:eastAsia="宋体" w:hAnsi="宋体" w:cs="宋体" w:hint="eastAsia"/>
          </w:rPr>
          <w:t>三、</w:t>
        </w:r>
        <w:r w:rsidR="00FC1CF4">
          <w:rPr>
            <w:rFonts w:asciiTheme="minorHAnsi" w:eastAsiaTheme="minorEastAsia" w:hAnsiTheme="minorHAnsi" w:cstheme="minorBidi"/>
            <w:b w:val="0"/>
            <w:kern w:val="2"/>
            <w:sz w:val="21"/>
            <w:szCs w:val="22"/>
            <w:lang w:eastAsia="zh-CN"/>
          </w:rPr>
          <w:tab/>
        </w:r>
        <w:r w:rsidR="00FC1CF4" w:rsidRPr="002C0D87">
          <w:rPr>
            <w:rStyle w:val="a3"/>
          </w:rPr>
          <w:t>2D</w:t>
        </w:r>
        <w:r w:rsidR="00FC1CF4" w:rsidRPr="002C0D87">
          <w:rPr>
            <w:rStyle w:val="a3"/>
            <w:rFonts w:ascii="宋体" w:eastAsia="宋体" w:hAnsi="宋体" w:cs="宋体" w:hint="eastAsia"/>
          </w:rPr>
          <w:t>投放模型分析</w:t>
        </w:r>
        <w:r w:rsidR="00FC1CF4">
          <w:rPr>
            <w:webHidden/>
          </w:rPr>
          <w:tab/>
        </w:r>
        <w:r w:rsidR="00FC1CF4">
          <w:rPr>
            <w:webHidden/>
          </w:rPr>
          <w:fldChar w:fldCharType="begin"/>
        </w:r>
        <w:r w:rsidR="00FC1CF4">
          <w:rPr>
            <w:webHidden/>
          </w:rPr>
          <w:instrText xml:space="preserve"> PAGEREF _Toc392618451 \h </w:instrText>
        </w:r>
        <w:r w:rsidR="00FC1CF4">
          <w:rPr>
            <w:webHidden/>
          </w:rPr>
        </w:r>
        <w:r w:rsidR="00FC1CF4">
          <w:rPr>
            <w:webHidden/>
          </w:rPr>
          <w:fldChar w:fldCharType="separate"/>
        </w:r>
        <w:r w:rsidR="00FC1CF4">
          <w:rPr>
            <w:webHidden/>
          </w:rPr>
          <w:t>5</w:t>
        </w:r>
        <w:r w:rsidR="00FC1CF4">
          <w:rPr>
            <w:webHidden/>
          </w:rPr>
          <w:fldChar w:fldCharType="end"/>
        </w:r>
      </w:hyperlink>
    </w:p>
    <w:p w:rsidR="00FC1CF4" w:rsidRDefault="00BD663A" w:rsidP="00FC1CF4">
      <w:pPr>
        <w:pStyle w:val="20"/>
        <w:tabs>
          <w:tab w:val="right" w:leader="dot" w:pos="9737"/>
        </w:tabs>
        <w:ind w:left="400"/>
        <w:rPr>
          <w:noProof/>
        </w:rPr>
      </w:pPr>
      <w:hyperlink w:anchor="_Toc392618452" w:history="1">
        <w:r w:rsidR="00FC1CF4" w:rsidRPr="002C0D87">
          <w:rPr>
            <w:rStyle w:val="a3"/>
            <w:rFonts w:eastAsia="宋体" w:hint="eastAsia"/>
            <w:noProof/>
            <w:lang w:eastAsia="zh-CN"/>
          </w:rPr>
          <w:t>三</w:t>
        </w:r>
        <w:r w:rsidR="00FC1CF4" w:rsidRPr="002C0D87">
          <w:rPr>
            <w:rStyle w:val="a3"/>
            <w:rFonts w:eastAsia="宋体" w:hint="eastAsia"/>
            <w:noProof/>
            <w:lang w:eastAsia="zh-CN"/>
          </w:rPr>
          <w:t xml:space="preserve">.1 </w:t>
        </w:r>
        <w:r w:rsidR="00FC1CF4" w:rsidRPr="002C0D87">
          <w:rPr>
            <w:rStyle w:val="a3"/>
            <w:rFonts w:eastAsia="宋体" w:hint="eastAsia"/>
            <w:noProof/>
            <w:lang w:eastAsia="zh-CN"/>
          </w:rPr>
          <w:t>多边形面积计算</w:t>
        </w:r>
        <w:r w:rsidR="00FC1CF4">
          <w:rPr>
            <w:noProof/>
            <w:webHidden/>
          </w:rPr>
          <w:tab/>
        </w:r>
        <w:r w:rsidR="00FC1CF4">
          <w:rPr>
            <w:noProof/>
            <w:webHidden/>
          </w:rPr>
          <w:fldChar w:fldCharType="begin"/>
        </w:r>
        <w:r w:rsidR="00FC1CF4">
          <w:rPr>
            <w:noProof/>
            <w:webHidden/>
          </w:rPr>
          <w:instrText xml:space="preserve"> PAGEREF _Toc392618452 \h </w:instrText>
        </w:r>
        <w:r w:rsidR="00FC1CF4">
          <w:rPr>
            <w:noProof/>
            <w:webHidden/>
          </w:rPr>
        </w:r>
        <w:r w:rsidR="00FC1CF4">
          <w:rPr>
            <w:noProof/>
            <w:webHidden/>
          </w:rPr>
          <w:fldChar w:fldCharType="separate"/>
        </w:r>
        <w:r w:rsidR="00FC1CF4">
          <w:rPr>
            <w:noProof/>
            <w:webHidden/>
          </w:rPr>
          <w:t>5</w:t>
        </w:r>
        <w:r w:rsidR="00FC1CF4">
          <w:rPr>
            <w:noProof/>
            <w:webHidden/>
          </w:rPr>
          <w:fldChar w:fldCharType="end"/>
        </w:r>
      </w:hyperlink>
    </w:p>
    <w:p w:rsidR="00FC1CF4" w:rsidRDefault="00BD663A" w:rsidP="00FC1CF4">
      <w:pPr>
        <w:pStyle w:val="20"/>
        <w:tabs>
          <w:tab w:val="right" w:leader="dot" w:pos="9737"/>
        </w:tabs>
        <w:ind w:left="400"/>
        <w:rPr>
          <w:noProof/>
        </w:rPr>
      </w:pPr>
      <w:hyperlink w:anchor="_Toc392618453" w:history="1">
        <w:r w:rsidR="00FC1CF4" w:rsidRPr="002C0D87">
          <w:rPr>
            <w:rStyle w:val="a3"/>
            <w:rFonts w:eastAsia="宋体" w:hint="eastAsia"/>
            <w:noProof/>
            <w:lang w:eastAsia="zh-CN"/>
          </w:rPr>
          <w:t>三</w:t>
        </w:r>
        <w:r w:rsidR="00FC1CF4" w:rsidRPr="002C0D87">
          <w:rPr>
            <w:rStyle w:val="a3"/>
            <w:rFonts w:eastAsia="宋体" w:hint="eastAsia"/>
            <w:noProof/>
            <w:lang w:eastAsia="zh-CN"/>
          </w:rPr>
          <w:t xml:space="preserve">.2 </w:t>
        </w:r>
        <w:r w:rsidR="00FC1CF4" w:rsidRPr="002C0D87">
          <w:rPr>
            <w:rStyle w:val="a3"/>
            <w:rFonts w:eastAsia="宋体" w:hint="eastAsia"/>
            <w:noProof/>
            <w:lang w:eastAsia="zh-CN"/>
          </w:rPr>
          <w:t>越界检测算法</w:t>
        </w:r>
        <w:r w:rsidR="00FC1CF4">
          <w:rPr>
            <w:noProof/>
            <w:webHidden/>
          </w:rPr>
          <w:tab/>
        </w:r>
        <w:r w:rsidR="00FC1CF4">
          <w:rPr>
            <w:noProof/>
            <w:webHidden/>
          </w:rPr>
          <w:fldChar w:fldCharType="begin"/>
        </w:r>
        <w:r w:rsidR="00FC1CF4">
          <w:rPr>
            <w:noProof/>
            <w:webHidden/>
          </w:rPr>
          <w:instrText xml:space="preserve"> PAGEREF _Toc392618453 \h </w:instrText>
        </w:r>
        <w:r w:rsidR="00FC1CF4">
          <w:rPr>
            <w:noProof/>
            <w:webHidden/>
          </w:rPr>
        </w:r>
        <w:r w:rsidR="00FC1CF4">
          <w:rPr>
            <w:noProof/>
            <w:webHidden/>
          </w:rPr>
          <w:fldChar w:fldCharType="separate"/>
        </w:r>
        <w:r w:rsidR="00FC1CF4">
          <w:rPr>
            <w:noProof/>
            <w:webHidden/>
          </w:rPr>
          <w:t>5</w:t>
        </w:r>
        <w:r w:rsidR="00FC1CF4">
          <w:rPr>
            <w:noProof/>
            <w:webHidden/>
          </w:rPr>
          <w:fldChar w:fldCharType="end"/>
        </w:r>
      </w:hyperlink>
    </w:p>
    <w:p w:rsidR="00FC1CF4" w:rsidRDefault="00BD663A">
      <w:pPr>
        <w:pStyle w:val="30"/>
        <w:tabs>
          <w:tab w:val="right" w:leader="dot" w:pos="9737"/>
        </w:tabs>
        <w:rPr>
          <w:rFonts w:asciiTheme="minorHAnsi" w:eastAsiaTheme="minorEastAsia" w:hAnsiTheme="minorHAnsi" w:cstheme="minorBidi"/>
          <w:noProof/>
          <w:kern w:val="2"/>
          <w:sz w:val="21"/>
          <w:szCs w:val="22"/>
          <w:lang w:eastAsia="zh-CN"/>
        </w:rPr>
      </w:pPr>
      <w:hyperlink w:anchor="_Toc392618454" w:history="1">
        <w:r w:rsidR="00FC1CF4" w:rsidRPr="002C0D87">
          <w:rPr>
            <w:rStyle w:val="a3"/>
            <w:rFonts w:eastAsia="宋体" w:hint="eastAsia"/>
            <w:noProof/>
            <w:lang w:eastAsia="zh-CN"/>
          </w:rPr>
          <w:t>三</w:t>
        </w:r>
        <w:r w:rsidR="00FC1CF4" w:rsidRPr="002C0D87">
          <w:rPr>
            <w:rStyle w:val="a3"/>
            <w:rFonts w:eastAsia="宋体" w:hint="eastAsia"/>
            <w:noProof/>
            <w:lang w:eastAsia="zh-CN"/>
          </w:rPr>
          <w:t xml:space="preserve">.2.1 </w:t>
        </w:r>
        <w:r w:rsidR="00FC1CF4" w:rsidRPr="002C0D87">
          <w:rPr>
            <w:rStyle w:val="a3"/>
            <w:rFonts w:eastAsia="宋体" w:hint="eastAsia"/>
            <w:noProof/>
            <w:lang w:eastAsia="zh-CN"/>
          </w:rPr>
          <w:t>矩形边界检测</w:t>
        </w:r>
        <w:r w:rsidR="00FC1CF4">
          <w:rPr>
            <w:noProof/>
            <w:webHidden/>
          </w:rPr>
          <w:tab/>
        </w:r>
        <w:r w:rsidR="00FC1CF4">
          <w:rPr>
            <w:noProof/>
            <w:webHidden/>
          </w:rPr>
          <w:fldChar w:fldCharType="begin"/>
        </w:r>
        <w:r w:rsidR="00FC1CF4">
          <w:rPr>
            <w:noProof/>
            <w:webHidden/>
          </w:rPr>
          <w:instrText xml:space="preserve"> PAGEREF _Toc392618454 \h </w:instrText>
        </w:r>
        <w:r w:rsidR="00FC1CF4">
          <w:rPr>
            <w:noProof/>
            <w:webHidden/>
          </w:rPr>
        </w:r>
        <w:r w:rsidR="00FC1CF4">
          <w:rPr>
            <w:noProof/>
            <w:webHidden/>
          </w:rPr>
          <w:fldChar w:fldCharType="separate"/>
        </w:r>
        <w:r w:rsidR="00FC1CF4">
          <w:rPr>
            <w:noProof/>
            <w:webHidden/>
          </w:rPr>
          <w:t>5</w:t>
        </w:r>
        <w:r w:rsidR="00FC1CF4">
          <w:rPr>
            <w:noProof/>
            <w:webHidden/>
          </w:rPr>
          <w:fldChar w:fldCharType="end"/>
        </w:r>
      </w:hyperlink>
    </w:p>
    <w:p w:rsidR="00FC1CF4" w:rsidRDefault="00BD663A">
      <w:pPr>
        <w:pStyle w:val="30"/>
        <w:tabs>
          <w:tab w:val="right" w:leader="dot" w:pos="9737"/>
        </w:tabs>
        <w:rPr>
          <w:rFonts w:asciiTheme="minorHAnsi" w:eastAsiaTheme="minorEastAsia" w:hAnsiTheme="minorHAnsi" w:cstheme="minorBidi"/>
          <w:noProof/>
          <w:kern w:val="2"/>
          <w:sz w:val="21"/>
          <w:szCs w:val="22"/>
          <w:lang w:eastAsia="zh-CN"/>
        </w:rPr>
      </w:pPr>
      <w:hyperlink w:anchor="_Toc392618455" w:history="1">
        <w:r w:rsidR="00FC1CF4" w:rsidRPr="002C0D87">
          <w:rPr>
            <w:rStyle w:val="a3"/>
            <w:rFonts w:eastAsia="宋体" w:hint="eastAsia"/>
            <w:noProof/>
            <w:lang w:eastAsia="zh-CN"/>
          </w:rPr>
          <w:t>三</w:t>
        </w:r>
        <w:r w:rsidR="00FC1CF4" w:rsidRPr="002C0D87">
          <w:rPr>
            <w:rStyle w:val="a3"/>
            <w:rFonts w:eastAsia="宋体" w:hint="eastAsia"/>
            <w:noProof/>
            <w:lang w:eastAsia="zh-CN"/>
          </w:rPr>
          <w:t xml:space="preserve">.2.2 </w:t>
        </w:r>
        <w:r w:rsidR="00FC1CF4" w:rsidRPr="002C0D87">
          <w:rPr>
            <w:rStyle w:val="a3"/>
            <w:rFonts w:eastAsia="宋体" w:hint="eastAsia"/>
            <w:noProof/>
            <w:lang w:eastAsia="zh-CN"/>
          </w:rPr>
          <w:t>圆形边界检测</w:t>
        </w:r>
        <w:r w:rsidR="00FC1CF4">
          <w:rPr>
            <w:noProof/>
            <w:webHidden/>
          </w:rPr>
          <w:tab/>
        </w:r>
        <w:r w:rsidR="00FC1CF4">
          <w:rPr>
            <w:noProof/>
            <w:webHidden/>
          </w:rPr>
          <w:fldChar w:fldCharType="begin"/>
        </w:r>
        <w:r w:rsidR="00FC1CF4">
          <w:rPr>
            <w:noProof/>
            <w:webHidden/>
          </w:rPr>
          <w:instrText xml:space="preserve"> PAGEREF _Toc392618455 \h </w:instrText>
        </w:r>
        <w:r w:rsidR="00FC1CF4">
          <w:rPr>
            <w:noProof/>
            <w:webHidden/>
          </w:rPr>
        </w:r>
        <w:r w:rsidR="00FC1CF4">
          <w:rPr>
            <w:noProof/>
            <w:webHidden/>
          </w:rPr>
          <w:fldChar w:fldCharType="separate"/>
        </w:r>
        <w:r w:rsidR="00FC1CF4">
          <w:rPr>
            <w:noProof/>
            <w:webHidden/>
          </w:rPr>
          <w:t>6</w:t>
        </w:r>
        <w:r w:rsidR="00FC1CF4">
          <w:rPr>
            <w:noProof/>
            <w:webHidden/>
          </w:rPr>
          <w:fldChar w:fldCharType="end"/>
        </w:r>
      </w:hyperlink>
    </w:p>
    <w:p w:rsidR="00FC1CF4" w:rsidRDefault="00BD663A">
      <w:pPr>
        <w:pStyle w:val="30"/>
        <w:tabs>
          <w:tab w:val="right" w:leader="dot" w:pos="9737"/>
        </w:tabs>
        <w:rPr>
          <w:rFonts w:asciiTheme="minorHAnsi" w:eastAsiaTheme="minorEastAsia" w:hAnsiTheme="minorHAnsi" w:cstheme="minorBidi"/>
          <w:noProof/>
          <w:kern w:val="2"/>
          <w:sz w:val="21"/>
          <w:szCs w:val="22"/>
          <w:lang w:eastAsia="zh-CN"/>
        </w:rPr>
      </w:pPr>
      <w:hyperlink w:anchor="_Toc392618456" w:history="1">
        <w:r w:rsidR="00FC1CF4" w:rsidRPr="002C0D87">
          <w:rPr>
            <w:rStyle w:val="a3"/>
            <w:rFonts w:eastAsia="宋体" w:hint="eastAsia"/>
            <w:noProof/>
            <w:lang w:eastAsia="zh-CN"/>
          </w:rPr>
          <w:t>三</w:t>
        </w:r>
        <w:r w:rsidR="00FC1CF4" w:rsidRPr="002C0D87">
          <w:rPr>
            <w:rStyle w:val="a3"/>
            <w:rFonts w:eastAsia="宋体" w:hint="eastAsia"/>
            <w:noProof/>
            <w:lang w:eastAsia="zh-CN"/>
          </w:rPr>
          <w:t xml:space="preserve">.2.3 </w:t>
        </w:r>
        <w:r w:rsidR="00FC1CF4" w:rsidRPr="002C0D87">
          <w:rPr>
            <w:rStyle w:val="a3"/>
            <w:rFonts w:eastAsia="宋体" w:hint="eastAsia"/>
            <w:noProof/>
            <w:lang w:eastAsia="zh-CN"/>
          </w:rPr>
          <w:t>等腰梯形的边界检测</w:t>
        </w:r>
        <w:r w:rsidR="00FC1CF4">
          <w:rPr>
            <w:noProof/>
            <w:webHidden/>
          </w:rPr>
          <w:tab/>
        </w:r>
        <w:r w:rsidR="00FC1CF4">
          <w:rPr>
            <w:noProof/>
            <w:webHidden/>
          </w:rPr>
          <w:fldChar w:fldCharType="begin"/>
        </w:r>
        <w:r w:rsidR="00FC1CF4">
          <w:rPr>
            <w:noProof/>
            <w:webHidden/>
          </w:rPr>
          <w:instrText xml:space="preserve"> PAGEREF _Toc392618456 \h </w:instrText>
        </w:r>
        <w:r w:rsidR="00FC1CF4">
          <w:rPr>
            <w:noProof/>
            <w:webHidden/>
          </w:rPr>
        </w:r>
        <w:r w:rsidR="00FC1CF4">
          <w:rPr>
            <w:noProof/>
            <w:webHidden/>
          </w:rPr>
          <w:fldChar w:fldCharType="separate"/>
        </w:r>
        <w:r w:rsidR="00FC1CF4">
          <w:rPr>
            <w:noProof/>
            <w:webHidden/>
          </w:rPr>
          <w:t>8</w:t>
        </w:r>
        <w:r w:rsidR="00FC1CF4">
          <w:rPr>
            <w:noProof/>
            <w:webHidden/>
          </w:rPr>
          <w:fldChar w:fldCharType="end"/>
        </w:r>
      </w:hyperlink>
    </w:p>
    <w:p w:rsidR="00FC1CF4" w:rsidRDefault="00BD663A" w:rsidP="00FC1CF4">
      <w:pPr>
        <w:pStyle w:val="20"/>
        <w:tabs>
          <w:tab w:val="right" w:leader="dot" w:pos="9737"/>
        </w:tabs>
        <w:ind w:left="400"/>
        <w:rPr>
          <w:noProof/>
        </w:rPr>
      </w:pPr>
      <w:hyperlink w:anchor="_Toc392618457" w:history="1">
        <w:r w:rsidR="00FC1CF4" w:rsidRPr="002C0D87">
          <w:rPr>
            <w:rStyle w:val="a3"/>
            <w:rFonts w:eastAsia="宋体" w:hint="eastAsia"/>
            <w:noProof/>
            <w:lang w:eastAsia="zh-CN"/>
          </w:rPr>
          <w:t>三</w:t>
        </w:r>
        <w:r w:rsidR="00FC1CF4" w:rsidRPr="002C0D87">
          <w:rPr>
            <w:rStyle w:val="a3"/>
            <w:rFonts w:eastAsia="宋体" w:hint="eastAsia"/>
            <w:noProof/>
            <w:lang w:eastAsia="zh-CN"/>
          </w:rPr>
          <w:t xml:space="preserve">.3 </w:t>
        </w:r>
        <w:r w:rsidR="00FC1CF4" w:rsidRPr="002C0D87">
          <w:rPr>
            <w:rStyle w:val="a3"/>
            <w:rFonts w:eastAsia="宋体" w:hint="eastAsia"/>
            <w:noProof/>
            <w:lang w:eastAsia="zh-CN"/>
          </w:rPr>
          <w:t>相交检测算法</w:t>
        </w:r>
        <w:r w:rsidR="00FC1CF4">
          <w:rPr>
            <w:noProof/>
            <w:webHidden/>
          </w:rPr>
          <w:tab/>
        </w:r>
        <w:r w:rsidR="00FC1CF4">
          <w:rPr>
            <w:noProof/>
            <w:webHidden/>
          </w:rPr>
          <w:fldChar w:fldCharType="begin"/>
        </w:r>
        <w:r w:rsidR="00FC1CF4">
          <w:rPr>
            <w:noProof/>
            <w:webHidden/>
          </w:rPr>
          <w:instrText xml:space="preserve"> PAGEREF _Toc392618457 \h </w:instrText>
        </w:r>
        <w:r w:rsidR="00FC1CF4">
          <w:rPr>
            <w:noProof/>
            <w:webHidden/>
          </w:rPr>
        </w:r>
        <w:r w:rsidR="00FC1CF4">
          <w:rPr>
            <w:noProof/>
            <w:webHidden/>
          </w:rPr>
          <w:fldChar w:fldCharType="separate"/>
        </w:r>
        <w:r w:rsidR="00FC1CF4">
          <w:rPr>
            <w:noProof/>
            <w:webHidden/>
          </w:rPr>
          <w:t>9</w:t>
        </w:r>
        <w:r w:rsidR="00FC1CF4">
          <w:rPr>
            <w:noProof/>
            <w:webHidden/>
          </w:rPr>
          <w:fldChar w:fldCharType="end"/>
        </w:r>
      </w:hyperlink>
    </w:p>
    <w:p w:rsidR="00FC1CF4" w:rsidRDefault="00BD663A" w:rsidP="00FC1CF4">
      <w:pPr>
        <w:pStyle w:val="20"/>
        <w:tabs>
          <w:tab w:val="right" w:leader="dot" w:pos="9737"/>
        </w:tabs>
        <w:ind w:left="400"/>
        <w:rPr>
          <w:noProof/>
        </w:rPr>
      </w:pPr>
      <w:hyperlink w:anchor="_Toc392618458" w:history="1">
        <w:r w:rsidR="00FC1CF4" w:rsidRPr="002C0D87">
          <w:rPr>
            <w:rStyle w:val="a3"/>
            <w:rFonts w:eastAsia="宋体" w:hint="eastAsia"/>
            <w:noProof/>
            <w:lang w:eastAsia="zh-CN"/>
          </w:rPr>
          <w:t>三</w:t>
        </w:r>
        <w:r w:rsidR="00FC1CF4" w:rsidRPr="002C0D87">
          <w:rPr>
            <w:rStyle w:val="a3"/>
            <w:rFonts w:eastAsia="宋体" w:hint="eastAsia"/>
            <w:noProof/>
            <w:lang w:eastAsia="zh-CN"/>
          </w:rPr>
          <w:t xml:space="preserve">.4 </w:t>
        </w:r>
        <w:r w:rsidR="00FC1CF4" w:rsidRPr="002C0D87">
          <w:rPr>
            <w:rStyle w:val="a3"/>
            <w:rFonts w:eastAsia="宋体" w:hint="eastAsia"/>
            <w:noProof/>
            <w:lang w:eastAsia="zh-CN"/>
          </w:rPr>
          <w:t>填充率分析</w:t>
        </w:r>
        <w:r w:rsidR="00FC1CF4">
          <w:rPr>
            <w:noProof/>
            <w:webHidden/>
          </w:rPr>
          <w:tab/>
        </w:r>
        <w:r w:rsidR="00FC1CF4">
          <w:rPr>
            <w:noProof/>
            <w:webHidden/>
          </w:rPr>
          <w:fldChar w:fldCharType="begin"/>
        </w:r>
        <w:r w:rsidR="00FC1CF4">
          <w:rPr>
            <w:noProof/>
            <w:webHidden/>
          </w:rPr>
          <w:instrText xml:space="preserve"> PAGEREF _Toc392618458 \h </w:instrText>
        </w:r>
        <w:r w:rsidR="00FC1CF4">
          <w:rPr>
            <w:noProof/>
            <w:webHidden/>
          </w:rPr>
        </w:r>
        <w:r w:rsidR="00FC1CF4">
          <w:rPr>
            <w:noProof/>
            <w:webHidden/>
          </w:rPr>
          <w:fldChar w:fldCharType="separate"/>
        </w:r>
        <w:r w:rsidR="00FC1CF4">
          <w:rPr>
            <w:noProof/>
            <w:webHidden/>
          </w:rPr>
          <w:t>11</w:t>
        </w:r>
        <w:r w:rsidR="00FC1CF4">
          <w:rPr>
            <w:noProof/>
            <w:webHidden/>
          </w:rPr>
          <w:fldChar w:fldCharType="end"/>
        </w:r>
      </w:hyperlink>
    </w:p>
    <w:p w:rsidR="00FC1CF4" w:rsidRDefault="00BD663A" w:rsidP="00FC1CF4">
      <w:pPr>
        <w:pStyle w:val="20"/>
        <w:tabs>
          <w:tab w:val="right" w:leader="dot" w:pos="9737"/>
        </w:tabs>
        <w:ind w:left="400"/>
        <w:rPr>
          <w:noProof/>
        </w:rPr>
      </w:pPr>
      <w:hyperlink w:anchor="_Toc392618459" w:history="1">
        <w:r w:rsidR="00FC1CF4" w:rsidRPr="002C0D87">
          <w:rPr>
            <w:rStyle w:val="a3"/>
            <w:rFonts w:eastAsia="宋体" w:hint="eastAsia"/>
            <w:noProof/>
            <w:lang w:eastAsia="zh-CN"/>
          </w:rPr>
          <w:t>三</w:t>
        </w:r>
        <w:r w:rsidR="00FC1CF4" w:rsidRPr="002C0D87">
          <w:rPr>
            <w:rStyle w:val="a3"/>
            <w:rFonts w:eastAsia="宋体" w:hint="eastAsia"/>
            <w:noProof/>
            <w:lang w:eastAsia="zh-CN"/>
          </w:rPr>
          <w:t xml:space="preserve">.5 </w:t>
        </w:r>
        <w:r w:rsidR="00FC1CF4" w:rsidRPr="002C0D87">
          <w:rPr>
            <w:rStyle w:val="a3"/>
            <w:rFonts w:eastAsia="宋体" w:hint="eastAsia"/>
            <w:noProof/>
            <w:lang w:eastAsia="zh-CN"/>
          </w:rPr>
          <w:t>相交检测算法</w:t>
        </w:r>
        <w:r w:rsidR="00FC1CF4">
          <w:rPr>
            <w:noProof/>
            <w:webHidden/>
          </w:rPr>
          <w:tab/>
        </w:r>
        <w:r w:rsidR="00FC1CF4">
          <w:rPr>
            <w:noProof/>
            <w:webHidden/>
          </w:rPr>
          <w:fldChar w:fldCharType="begin"/>
        </w:r>
        <w:r w:rsidR="00FC1CF4">
          <w:rPr>
            <w:noProof/>
            <w:webHidden/>
          </w:rPr>
          <w:instrText xml:space="preserve"> PAGEREF _Toc392618459 \h </w:instrText>
        </w:r>
        <w:r w:rsidR="00FC1CF4">
          <w:rPr>
            <w:noProof/>
            <w:webHidden/>
          </w:rPr>
        </w:r>
        <w:r w:rsidR="00FC1CF4">
          <w:rPr>
            <w:noProof/>
            <w:webHidden/>
          </w:rPr>
          <w:fldChar w:fldCharType="separate"/>
        </w:r>
        <w:r w:rsidR="00FC1CF4">
          <w:rPr>
            <w:noProof/>
            <w:webHidden/>
          </w:rPr>
          <w:t>12</w:t>
        </w:r>
        <w:r w:rsidR="00FC1CF4">
          <w:rPr>
            <w:noProof/>
            <w:webHidden/>
          </w:rPr>
          <w:fldChar w:fldCharType="end"/>
        </w:r>
      </w:hyperlink>
    </w:p>
    <w:p w:rsidR="00FC1CF4" w:rsidRDefault="00BD663A" w:rsidP="00FC1CF4">
      <w:pPr>
        <w:pStyle w:val="20"/>
        <w:tabs>
          <w:tab w:val="right" w:leader="dot" w:pos="9737"/>
        </w:tabs>
        <w:ind w:left="400"/>
        <w:rPr>
          <w:noProof/>
        </w:rPr>
      </w:pPr>
      <w:hyperlink w:anchor="_Toc392618460" w:history="1">
        <w:r w:rsidR="00FC1CF4" w:rsidRPr="002C0D87">
          <w:rPr>
            <w:rStyle w:val="a3"/>
            <w:rFonts w:eastAsia="宋体" w:hint="eastAsia"/>
            <w:noProof/>
            <w:lang w:eastAsia="zh-CN"/>
          </w:rPr>
          <w:t>三</w:t>
        </w:r>
        <w:r w:rsidR="00FC1CF4" w:rsidRPr="002C0D87">
          <w:rPr>
            <w:rStyle w:val="a3"/>
            <w:rFonts w:eastAsia="宋体" w:hint="eastAsia"/>
            <w:noProof/>
            <w:lang w:eastAsia="zh-CN"/>
          </w:rPr>
          <w:t>.6</w:t>
        </w:r>
        <w:r w:rsidR="00FC1CF4" w:rsidRPr="002C0D87">
          <w:rPr>
            <w:rStyle w:val="a3"/>
            <w:rFonts w:eastAsia="宋体"/>
            <w:noProof/>
            <w:lang w:eastAsia="zh-CN"/>
          </w:rPr>
          <w:t xml:space="preserve"> 3D</w:t>
        </w:r>
        <w:r w:rsidR="00FC1CF4" w:rsidRPr="002C0D87">
          <w:rPr>
            <w:rStyle w:val="a3"/>
            <w:rFonts w:eastAsia="宋体" w:hint="eastAsia"/>
            <w:noProof/>
            <w:lang w:eastAsia="zh-CN"/>
          </w:rPr>
          <w:t>相交检测算法由四</w:t>
        </w:r>
        <w:r w:rsidR="00FC1CF4" w:rsidRPr="002C0D87">
          <w:rPr>
            <w:rStyle w:val="a3"/>
            <w:rFonts w:eastAsia="宋体"/>
            <w:noProof/>
            <w:lang w:eastAsia="zh-CN"/>
          </w:rPr>
          <w:t>.3</w:t>
        </w:r>
        <w:r w:rsidR="00FC1CF4" w:rsidRPr="002C0D87">
          <w:rPr>
            <w:rStyle w:val="a3"/>
            <w:rFonts w:eastAsia="宋体" w:hint="eastAsia"/>
            <w:noProof/>
            <w:lang w:eastAsia="zh-CN"/>
          </w:rPr>
          <w:t>推广而来，不再赘述。</w:t>
        </w:r>
        <w:r w:rsidR="00FC1CF4">
          <w:rPr>
            <w:noProof/>
            <w:webHidden/>
          </w:rPr>
          <w:tab/>
        </w:r>
        <w:r w:rsidR="00FC1CF4">
          <w:rPr>
            <w:noProof/>
            <w:webHidden/>
          </w:rPr>
          <w:fldChar w:fldCharType="begin"/>
        </w:r>
        <w:r w:rsidR="00FC1CF4">
          <w:rPr>
            <w:noProof/>
            <w:webHidden/>
          </w:rPr>
          <w:instrText xml:space="preserve"> PAGEREF _Toc392618460 \h </w:instrText>
        </w:r>
        <w:r w:rsidR="00FC1CF4">
          <w:rPr>
            <w:noProof/>
            <w:webHidden/>
          </w:rPr>
        </w:r>
        <w:r w:rsidR="00FC1CF4">
          <w:rPr>
            <w:noProof/>
            <w:webHidden/>
          </w:rPr>
          <w:fldChar w:fldCharType="separate"/>
        </w:r>
        <w:r w:rsidR="00FC1CF4">
          <w:rPr>
            <w:noProof/>
            <w:webHidden/>
          </w:rPr>
          <w:t>12</w:t>
        </w:r>
        <w:r w:rsidR="00FC1CF4">
          <w:rPr>
            <w:noProof/>
            <w:webHidden/>
          </w:rPr>
          <w:fldChar w:fldCharType="end"/>
        </w:r>
      </w:hyperlink>
    </w:p>
    <w:p w:rsidR="00FC1CF4" w:rsidRDefault="00BD663A" w:rsidP="00FC1CF4">
      <w:pPr>
        <w:pStyle w:val="20"/>
        <w:tabs>
          <w:tab w:val="right" w:leader="dot" w:pos="9737"/>
        </w:tabs>
        <w:ind w:left="400"/>
        <w:rPr>
          <w:noProof/>
        </w:rPr>
      </w:pPr>
      <w:hyperlink w:anchor="_Toc392618461" w:history="1">
        <w:r w:rsidR="00FC1CF4" w:rsidRPr="002C0D87">
          <w:rPr>
            <w:rStyle w:val="a3"/>
            <w:rFonts w:eastAsia="宋体" w:hint="eastAsia"/>
            <w:noProof/>
            <w:lang w:eastAsia="zh-CN"/>
          </w:rPr>
          <w:t>三</w:t>
        </w:r>
        <w:r w:rsidR="00FC1CF4" w:rsidRPr="002C0D87">
          <w:rPr>
            <w:rStyle w:val="a3"/>
            <w:rFonts w:eastAsia="宋体" w:hint="eastAsia"/>
            <w:noProof/>
            <w:lang w:eastAsia="zh-CN"/>
          </w:rPr>
          <w:t xml:space="preserve">.7 </w:t>
        </w:r>
        <w:r w:rsidR="00FC1CF4" w:rsidRPr="002C0D87">
          <w:rPr>
            <w:rStyle w:val="a3"/>
            <w:rFonts w:eastAsia="宋体" w:hint="eastAsia"/>
            <w:noProof/>
            <w:lang w:eastAsia="zh-CN"/>
          </w:rPr>
          <w:t>填充率分析</w:t>
        </w:r>
        <w:r w:rsidR="00FC1CF4">
          <w:rPr>
            <w:noProof/>
            <w:webHidden/>
          </w:rPr>
          <w:tab/>
        </w:r>
        <w:r w:rsidR="00FC1CF4">
          <w:rPr>
            <w:noProof/>
            <w:webHidden/>
          </w:rPr>
          <w:fldChar w:fldCharType="begin"/>
        </w:r>
        <w:r w:rsidR="00FC1CF4">
          <w:rPr>
            <w:noProof/>
            <w:webHidden/>
          </w:rPr>
          <w:instrText xml:space="preserve"> PAGEREF _Toc392618461 \h </w:instrText>
        </w:r>
        <w:r w:rsidR="00FC1CF4">
          <w:rPr>
            <w:noProof/>
            <w:webHidden/>
          </w:rPr>
        </w:r>
        <w:r w:rsidR="00FC1CF4">
          <w:rPr>
            <w:noProof/>
            <w:webHidden/>
          </w:rPr>
          <w:fldChar w:fldCharType="separate"/>
        </w:r>
        <w:r w:rsidR="00FC1CF4">
          <w:rPr>
            <w:noProof/>
            <w:webHidden/>
          </w:rPr>
          <w:t>12</w:t>
        </w:r>
        <w:r w:rsidR="00FC1CF4">
          <w:rPr>
            <w:noProof/>
            <w:webHidden/>
          </w:rPr>
          <w:fldChar w:fldCharType="end"/>
        </w:r>
      </w:hyperlink>
    </w:p>
    <w:p w:rsidR="00FC1CF4" w:rsidRDefault="00BD663A">
      <w:pPr>
        <w:pStyle w:val="10"/>
        <w:tabs>
          <w:tab w:val="left" w:pos="630"/>
        </w:tabs>
        <w:rPr>
          <w:rFonts w:asciiTheme="minorHAnsi" w:eastAsiaTheme="minorEastAsia" w:hAnsiTheme="minorHAnsi" w:cstheme="minorBidi"/>
          <w:b w:val="0"/>
          <w:kern w:val="2"/>
          <w:sz w:val="21"/>
          <w:szCs w:val="22"/>
          <w:lang w:eastAsia="zh-CN"/>
        </w:rPr>
      </w:pPr>
      <w:hyperlink w:anchor="_Toc392618462" w:history="1">
        <w:r w:rsidR="00FC1CF4" w:rsidRPr="002C0D87">
          <w:rPr>
            <w:rStyle w:val="a3"/>
            <w:rFonts w:ascii="宋体" w:eastAsia="宋体" w:hAnsi="宋体" w:cs="宋体" w:hint="eastAsia"/>
            <w:lang w:eastAsia="zh-CN"/>
          </w:rPr>
          <w:t>四、</w:t>
        </w:r>
        <w:r w:rsidR="00FC1CF4">
          <w:rPr>
            <w:rFonts w:asciiTheme="minorHAnsi" w:eastAsiaTheme="minorEastAsia" w:hAnsiTheme="minorHAnsi" w:cstheme="minorBidi"/>
            <w:b w:val="0"/>
            <w:kern w:val="2"/>
            <w:sz w:val="21"/>
            <w:szCs w:val="22"/>
            <w:lang w:eastAsia="zh-CN"/>
          </w:rPr>
          <w:tab/>
        </w:r>
        <w:r w:rsidR="00FC1CF4" w:rsidRPr="002C0D87">
          <w:rPr>
            <w:rStyle w:val="a3"/>
            <w:rFonts w:ascii="宋体" w:eastAsia="宋体" w:hAnsi="宋体" w:cs="宋体" w:hint="eastAsia"/>
          </w:rPr>
          <w:t>难点</w:t>
        </w:r>
        <w:r w:rsidR="00FC1CF4">
          <w:rPr>
            <w:webHidden/>
          </w:rPr>
          <w:tab/>
        </w:r>
        <w:r w:rsidR="00FC1CF4">
          <w:rPr>
            <w:webHidden/>
          </w:rPr>
          <w:fldChar w:fldCharType="begin"/>
        </w:r>
        <w:r w:rsidR="00FC1CF4">
          <w:rPr>
            <w:webHidden/>
          </w:rPr>
          <w:instrText xml:space="preserve"> PAGEREF _Toc392618462 \h </w:instrText>
        </w:r>
        <w:r w:rsidR="00FC1CF4">
          <w:rPr>
            <w:webHidden/>
          </w:rPr>
        </w:r>
        <w:r w:rsidR="00FC1CF4">
          <w:rPr>
            <w:webHidden/>
          </w:rPr>
          <w:fldChar w:fldCharType="separate"/>
        </w:r>
        <w:r w:rsidR="00FC1CF4">
          <w:rPr>
            <w:webHidden/>
          </w:rPr>
          <w:t>12</w:t>
        </w:r>
        <w:r w:rsidR="00FC1CF4">
          <w:rPr>
            <w:webHidden/>
          </w:rPr>
          <w:fldChar w:fldCharType="end"/>
        </w:r>
      </w:hyperlink>
    </w:p>
    <w:p w:rsidR="00FC1CF4" w:rsidRDefault="00BD663A" w:rsidP="00FC1CF4">
      <w:pPr>
        <w:pStyle w:val="20"/>
        <w:tabs>
          <w:tab w:val="right" w:leader="dot" w:pos="9737"/>
        </w:tabs>
        <w:ind w:left="400"/>
        <w:rPr>
          <w:noProof/>
        </w:rPr>
      </w:pPr>
      <w:hyperlink w:anchor="_Toc392618463" w:history="1">
        <w:r w:rsidR="00FC1CF4" w:rsidRPr="002C0D87">
          <w:rPr>
            <w:rStyle w:val="a3"/>
            <w:rFonts w:eastAsia="宋体" w:hint="eastAsia"/>
            <w:noProof/>
            <w:lang w:eastAsia="zh-CN"/>
          </w:rPr>
          <w:t>四</w:t>
        </w:r>
        <w:r w:rsidR="00FC1CF4" w:rsidRPr="002C0D87">
          <w:rPr>
            <w:rStyle w:val="a3"/>
            <w:rFonts w:eastAsia="宋体" w:hint="eastAsia"/>
            <w:noProof/>
            <w:lang w:eastAsia="zh-CN"/>
          </w:rPr>
          <w:t xml:space="preserve">.1 </w:t>
        </w:r>
        <w:r w:rsidR="00FC1CF4" w:rsidRPr="002C0D87">
          <w:rPr>
            <w:rStyle w:val="a3"/>
            <w:rFonts w:eastAsia="宋体" w:hint="eastAsia"/>
            <w:noProof/>
            <w:lang w:eastAsia="zh-CN"/>
          </w:rPr>
          <w:t>理论难点分</w:t>
        </w:r>
        <w:r w:rsidR="00FC1CF4">
          <w:rPr>
            <w:noProof/>
            <w:webHidden/>
          </w:rPr>
          <w:tab/>
        </w:r>
        <w:r w:rsidR="00FC1CF4">
          <w:rPr>
            <w:noProof/>
            <w:webHidden/>
          </w:rPr>
          <w:fldChar w:fldCharType="begin"/>
        </w:r>
        <w:r w:rsidR="00FC1CF4">
          <w:rPr>
            <w:noProof/>
            <w:webHidden/>
          </w:rPr>
          <w:instrText xml:space="preserve"> PAGEREF _Toc392618463 \h </w:instrText>
        </w:r>
        <w:r w:rsidR="00FC1CF4">
          <w:rPr>
            <w:noProof/>
            <w:webHidden/>
          </w:rPr>
        </w:r>
        <w:r w:rsidR="00FC1CF4">
          <w:rPr>
            <w:noProof/>
            <w:webHidden/>
          </w:rPr>
          <w:fldChar w:fldCharType="separate"/>
        </w:r>
        <w:r w:rsidR="00FC1CF4">
          <w:rPr>
            <w:noProof/>
            <w:webHidden/>
          </w:rPr>
          <w:t>12</w:t>
        </w:r>
        <w:r w:rsidR="00FC1CF4">
          <w:rPr>
            <w:noProof/>
            <w:webHidden/>
          </w:rPr>
          <w:fldChar w:fldCharType="end"/>
        </w:r>
      </w:hyperlink>
    </w:p>
    <w:p w:rsidR="001B3165" w:rsidRDefault="00FD6FB0" w:rsidP="001B3165">
      <w:pPr>
        <w:suppressLineNumbers/>
        <w:ind w:right="640"/>
      </w:pPr>
      <w:r w:rsidRPr="007B194E">
        <w:rPr>
          <w:rFonts w:ascii="宋体" w:eastAsia="宋体" w:hAnsi="宋体"/>
          <w:b/>
          <w:bCs/>
          <w:color w:val="000000"/>
          <w:sz w:val="21"/>
          <w:szCs w:val="21"/>
        </w:rPr>
        <w:fldChar w:fldCharType="end"/>
      </w:r>
      <w:r w:rsidR="001B3165">
        <w:t xml:space="preserve"> </w:t>
      </w:r>
    </w:p>
    <w:p w:rsidR="001B3165" w:rsidRDefault="001B3165" w:rsidP="001B3165">
      <w:pPr>
        <w:sectPr w:rsidR="001B3165" w:rsidSect="00333375">
          <w:pgSz w:w="11907" w:h="16839"/>
          <w:pgMar w:top="1440" w:right="1080" w:bottom="1440" w:left="1080" w:header="720" w:footer="720" w:gutter="0"/>
          <w:pgNumType w:fmt="lowerRoman"/>
          <w:cols w:space="720"/>
        </w:sectPr>
      </w:pPr>
    </w:p>
    <w:p w:rsidR="00F778C5" w:rsidRPr="000A7AA5" w:rsidRDefault="00F778C5" w:rsidP="0085332F">
      <w:pPr>
        <w:pStyle w:val="1"/>
      </w:pPr>
      <w:bookmarkStart w:id="2" w:name="_Ref463345912"/>
      <w:bookmarkStart w:id="3" w:name="_Toc392618436"/>
      <w:bookmarkEnd w:id="2"/>
      <w:r w:rsidRPr="000A7AA5">
        <w:rPr>
          <w:rFonts w:hint="eastAsia"/>
        </w:rPr>
        <w:lastRenderedPageBreak/>
        <w:t>引言</w:t>
      </w:r>
      <w:bookmarkEnd w:id="3"/>
    </w:p>
    <w:p w:rsidR="00392681" w:rsidRDefault="00392681" w:rsidP="00715A79">
      <w:pPr>
        <w:pStyle w:val="2"/>
        <w:ind w:left="578" w:hanging="578"/>
        <w:rPr>
          <w:rFonts w:eastAsia="宋体"/>
          <w:lang w:eastAsia="zh-CN"/>
        </w:rPr>
      </w:pPr>
      <w:bookmarkStart w:id="4" w:name="_Toc392618437"/>
      <w:r>
        <w:rPr>
          <w:rFonts w:eastAsia="宋体" w:hint="eastAsia"/>
          <w:lang w:eastAsia="zh-CN"/>
        </w:rPr>
        <w:t>编写目的</w:t>
      </w:r>
      <w:bookmarkEnd w:id="4"/>
    </w:p>
    <w:p w:rsidR="0042600E" w:rsidRPr="005628C6" w:rsidRDefault="005628C6" w:rsidP="005628C6">
      <w:pPr>
        <w:ind w:firstLine="390"/>
        <w:rPr>
          <w:rFonts w:eastAsia="宋体"/>
          <w:sz w:val="28"/>
          <w:szCs w:val="28"/>
          <w:lang w:eastAsia="zh-CN"/>
        </w:rPr>
      </w:pPr>
      <w:r>
        <w:rPr>
          <w:rFonts w:eastAsia="宋体" w:hint="eastAsia"/>
          <w:sz w:val="28"/>
          <w:szCs w:val="28"/>
          <w:lang w:eastAsia="zh-CN"/>
        </w:rPr>
        <w:t>供</w:t>
      </w:r>
      <w:r w:rsidRPr="005628C6">
        <w:rPr>
          <w:rFonts w:eastAsia="宋体" w:hint="eastAsia"/>
          <w:sz w:val="28"/>
          <w:szCs w:val="28"/>
          <w:lang w:eastAsia="zh-CN"/>
        </w:rPr>
        <w:t>开发人员</w:t>
      </w:r>
      <w:r>
        <w:rPr>
          <w:rFonts w:eastAsia="宋体" w:hint="eastAsia"/>
          <w:sz w:val="28"/>
          <w:szCs w:val="28"/>
          <w:lang w:eastAsia="zh-CN"/>
        </w:rPr>
        <w:t>参考</w:t>
      </w:r>
      <w:r w:rsidRPr="005628C6">
        <w:rPr>
          <w:rFonts w:eastAsia="宋体" w:hint="eastAsia"/>
          <w:sz w:val="28"/>
          <w:szCs w:val="28"/>
          <w:lang w:eastAsia="zh-CN"/>
        </w:rPr>
        <w:t>，</w:t>
      </w:r>
      <w:r w:rsidR="00935DEA">
        <w:rPr>
          <w:rFonts w:eastAsia="宋体" w:hint="eastAsia"/>
          <w:sz w:val="28"/>
          <w:szCs w:val="28"/>
          <w:lang w:eastAsia="zh-CN"/>
        </w:rPr>
        <w:t>量化</w:t>
      </w:r>
      <w:r w:rsidRPr="005628C6">
        <w:rPr>
          <w:rFonts w:eastAsia="宋体" w:hint="eastAsia"/>
          <w:sz w:val="28"/>
          <w:szCs w:val="28"/>
          <w:lang w:eastAsia="zh-CN"/>
        </w:rPr>
        <w:t>项目管理。</w:t>
      </w:r>
    </w:p>
    <w:p w:rsidR="005628C6" w:rsidRPr="005628C6" w:rsidRDefault="005628C6" w:rsidP="005628C6">
      <w:pPr>
        <w:ind w:firstLine="390"/>
        <w:rPr>
          <w:rFonts w:eastAsia="宋体"/>
          <w:lang w:eastAsia="zh-CN"/>
        </w:rPr>
      </w:pPr>
    </w:p>
    <w:p w:rsidR="002E4BD0" w:rsidRDefault="002E4BD0" w:rsidP="00715A79">
      <w:pPr>
        <w:pStyle w:val="2"/>
        <w:ind w:left="578" w:hanging="578"/>
        <w:rPr>
          <w:rFonts w:eastAsia="宋体"/>
          <w:lang w:eastAsia="zh-CN"/>
        </w:rPr>
      </w:pPr>
      <w:bookmarkStart w:id="5" w:name="_Toc384940016"/>
      <w:bookmarkStart w:id="6" w:name="_Toc392618438"/>
      <w:r w:rsidRPr="008175FC">
        <w:rPr>
          <w:rFonts w:eastAsia="宋体" w:hint="eastAsia"/>
          <w:lang w:eastAsia="zh-CN"/>
        </w:rPr>
        <w:t>目前理论及技术存在问题</w:t>
      </w:r>
      <w:bookmarkEnd w:id="5"/>
      <w:bookmarkEnd w:id="6"/>
    </w:p>
    <w:p w:rsidR="002E4BD0" w:rsidRPr="00F32389" w:rsidRDefault="002E4BD0" w:rsidP="0085332F">
      <w:pPr>
        <w:pStyle w:val="3"/>
        <w:rPr>
          <w:rFonts w:eastAsia="宋体"/>
          <w:lang w:eastAsia="zh-CN"/>
        </w:rPr>
      </w:pPr>
      <w:bookmarkStart w:id="7" w:name="_Toc392618439"/>
      <w:r>
        <w:rPr>
          <w:rFonts w:eastAsia="宋体" w:hint="eastAsia"/>
          <w:lang w:eastAsia="zh-CN"/>
        </w:rPr>
        <w:t>针对骨料生成的理论和技术问题</w:t>
      </w:r>
      <w:bookmarkEnd w:id="7"/>
    </w:p>
    <w:p w:rsidR="002E4BD0" w:rsidRDefault="002E4BD0" w:rsidP="0085332F">
      <w:pPr>
        <w:pStyle w:val="4"/>
        <w:rPr>
          <w:rFonts w:eastAsia="宋体"/>
          <w:lang w:eastAsia="zh-CN"/>
        </w:rPr>
      </w:pPr>
      <w:r w:rsidRPr="00F32389">
        <w:rPr>
          <w:rFonts w:eastAsia="宋体" w:hint="eastAsia"/>
          <w:lang w:eastAsia="zh-CN"/>
        </w:rPr>
        <w:t>基骨料的构造方法</w:t>
      </w:r>
    </w:p>
    <w:p w:rsidR="002E4BD0" w:rsidRDefault="002E4BD0" w:rsidP="0085332F">
      <w:pPr>
        <w:ind w:firstLineChars="200" w:firstLine="400"/>
        <w:rPr>
          <w:rFonts w:eastAsia="宋体"/>
          <w:lang w:eastAsia="zh-CN"/>
        </w:rPr>
      </w:pPr>
      <w:r w:rsidRPr="00F32389">
        <w:rPr>
          <w:rFonts w:eastAsia="宋体" w:hint="eastAsia"/>
          <w:lang w:eastAsia="zh-CN"/>
        </w:rPr>
        <w:t>凸形骨料空间形状复杂，因此很难在三维空间直接生成实现，传统算法是首先在一个虚拟的球体内部构造基骨料，然后通过对基骨料的面或边进行延拓以得到一个成品骨料。对于基骨料一般构造成四面体或六面体。四面体的构造主要是在球面上随机生成</w:t>
      </w:r>
      <w:r w:rsidRPr="00F32389">
        <w:rPr>
          <w:rFonts w:eastAsia="宋体"/>
          <w:lang w:eastAsia="zh-CN"/>
        </w:rPr>
        <w:t>4</w:t>
      </w:r>
      <w:r w:rsidRPr="00F32389">
        <w:rPr>
          <w:rFonts w:eastAsia="宋体" w:hint="eastAsia"/>
          <w:lang w:eastAsia="zh-CN"/>
        </w:rPr>
        <w:t>个点组成四面体，通过控制四面体的体积大于某个值，使生成的随机四面体不至于太小，以利于后续的进一步延拓。对于基骨料为六面体的生成方法是首先在过球心的任一平面内生成一个内接正三角形，然后再在该平面所分的上下球面上各随机取一点，组成一个外表面都为三角形的六面体。为了降低对基骨料的延</w:t>
      </w:r>
      <w:proofErr w:type="gramStart"/>
      <w:r w:rsidRPr="00F32389">
        <w:rPr>
          <w:rFonts w:eastAsia="宋体" w:hint="eastAsia"/>
          <w:lang w:eastAsia="zh-CN"/>
        </w:rPr>
        <w:t>凸</w:t>
      </w:r>
      <w:proofErr w:type="gramEnd"/>
      <w:r w:rsidRPr="00F32389">
        <w:rPr>
          <w:rFonts w:eastAsia="宋体" w:hint="eastAsia"/>
          <w:lang w:eastAsia="zh-CN"/>
        </w:rPr>
        <w:t>次数和限制畸形骨料的产生，上、下两点的选取位置必须符合程序中给定的限制值。</w:t>
      </w:r>
    </w:p>
    <w:p w:rsidR="002E4BD0" w:rsidRPr="00F32389" w:rsidRDefault="002E4BD0" w:rsidP="0085332F">
      <w:pPr>
        <w:ind w:firstLineChars="200" w:firstLine="400"/>
        <w:rPr>
          <w:rFonts w:eastAsia="宋体"/>
          <w:lang w:eastAsia="zh-CN"/>
        </w:rPr>
      </w:pPr>
      <w:r>
        <w:rPr>
          <w:rFonts w:eastAsia="宋体" w:hint="eastAsia"/>
          <w:lang w:eastAsia="zh-CN"/>
        </w:rPr>
        <w:t>该构造方法，相对比较简单，只能确保骨料的粒径大小，不能确保骨料的尖锐度，而且生成的六面体形状比较单一，不能真实的虚拟出显示骨料形状。</w:t>
      </w:r>
    </w:p>
    <w:p w:rsidR="002E4BD0" w:rsidRDefault="002E4BD0" w:rsidP="002E4BD0">
      <w:pPr>
        <w:pStyle w:val="4"/>
        <w:rPr>
          <w:rFonts w:eastAsia="宋体"/>
          <w:lang w:eastAsia="zh-CN"/>
        </w:rPr>
      </w:pPr>
      <w:r w:rsidRPr="00F32389">
        <w:rPr>
          <w:rFonts w:eastAsia="宋体" w:hint="eastAsia"/>
          <w:lang w:eastAsia="zh-CN"/>
        </w:rPr>
        <w:t>骨料的生长方式</w:t>
      </w:r>
    </w:p>
    <w:p w:rsidR="002E4BD0" w:rsidRDefault="002E4BD0" w:rsidP="002E4BD0">
      <w:pPr>
        <w:ind w:firstLineChars="200" w:firstLine="400"/>
        <w:rPr>
          <w:rFonts w:eastAsia="宋体"/>
          <w:lang w:eastAsia="zh-CN"/>
        </w:rPr>
      </w:pPr>
      <w:r w:rsidRPr="00F32389">
        <w:rPr>
          <w:rFonts w:eastAsia="宋体" w:hint="eastAsia"/>
          <w:lang w:eastAsia="zh-CN"/>
        </w:rPr>
        <w:t>当完成构造过程的第一步，</w:t>
      </w:r>
      <w:proofErr w:type="gramStart"/>
      <w:r w:rsidRPr="00F32389">
        <w:rPr>
          <w:rFonts w:eastAsia="宋体" w:hint="eastAsia"/>
          <w:lang w:eastAsia="zh-CN"/>
        </w:rPr>
        <w:t>即基骨料</w:t>
      </w:r>
      <w:proofErr w:type="gramEnd"/>
      <w:r w:rsidRPr="00F32389">
        <w:rPr>
          <w:rFonts w:eastAsia="宋体" w:hint="eastAsia"/>
          <w:lang w:eastAsia="zh-CN"/>
        </w:rPr>
        <w:t>生成后，对基骨料有两种方式进行延</w:t>
      </w:r>
      <w:proofErr w:type="gramStart"/>
      <w:r w:rsidRPr="00F32389">
        <w:rPr>
          <w:rFonts w:eastAsia="宋体" w:hint="eastAsia"/>
          <w:lang w:eastAsia="zh-CN"/>
        </w:rPr>
        <w:t>凸</w:t>
      </w:r>
      <w:proofErr w:type="gramEnd"/>
      <w:r>
        <w:rPr>
          <w:rFonts w:eastAsia="宋体" w:hint="eastAsia"/>
          <w:lang w:eastAsia="zh-CN"/>
        </w:rPr>
        <w:t xml:space="preserve"> </w:t>
      </w:r>
      <w:r w:rsidRPr="00F32389">
        <w:rPr>
          <w:rFonts w:eastAsia="宋体" w:hint="eastAsia"/>
          <w:lang w:eastAsia="zh-CN"/>
        </w:rPr>
        <w:t>，将其分别称之为边延</w:t>
      </w:r>
      <w:proofErr w:type="gramStart"/>
      <w:r w:rsidRPr="00F32389">
        <w:rPr>
          <w:rFonts w:eastAsia="宋体" w:hint="eastAsia"/>
          <w:lang w:eastAsia="zh-CN"/>
        </w:rPr>
        <w:t>凸</w:t>
      </w:r>
      <w:proofErr w:type="gramEnd"/>
      <w:r w:rsidRPr="00F32389">
        <w:rPr>
          <w:rFonts w:eastAsia="宋体" w:hint="eastAsia"/>
          <w:lang w:eastAsia="zh-CN"/>
        </w:rPr>
        <w:t>法和面延</w:t>
      </w:r>
      <w:proofErr w:type="gramStart"/>
      <w:r w:rsidRPr="00F32389">
        <w:rPr>
          <w:rFonts w:eastAsia="宋体" w:hint="eastAsia"/>
          <w:lang w:eastAsia="zh-CN"/>
        </w:rPr>
        <w:t>凸</w:t>
      </w:r>
      <w:proofErr w:type="gramEnd"/>
      <w:r w:rsidRPr="00F32389">
        <w:rPr>
          <w:rFonts w:eastAsia="宋体" w:hint="eastAsia"/>
          <w:lang w:eastAsia="zh-CN"/>
        </w:rPr>
        <w:t>法。边延</w:t>
      </w:r>
      <w:proofErr w:type="gramStart"/>
      <w:r w:rsidRPr="00F32389">
        <w:rPr>
          <w:rFonts w:eastAsia="宋体" w:hint="eastAsia"/>
          <w:lang w:eastAsia="zh-CN"/>
        </w:rPr>
        <w:t>凸</w:t>
      </w:r>
      <w:proofErr w:type="gramEnd"/>
      <w:r w:rsidRPr="00F32389">
        <w:rPr>
          <w:rFonts w:eastAsia="宋体" w:hint="eastAsia"/>
          <w:lang w:eastAsia="zh-CN"/>
        </w:rPr>
        <w:t>法每次以延</w:t>
      </w:r>
      <w:proofErr w:type="gramStart"/>
      <w:r w:rsidRPr="00F32389">
        <w:rPr>
          <w:rFonts w:eastAsia="宋体" w:hint="eastAsia"/>
          <w:lang w:eastAsia="zh-CN"/>
        </w:rPr>
        <w:t>凸</w:t>
      </w:r>
      <w:proofErr w:type="gramEnd"/>
      <w:r w:rsidRPr="00F32389">
        <w:rPr>
          <w:rFonts w:eastAsia="宋体" w:hint="eastAsia"/>
          <w:lang w:eastAsia="zh-CN"/>
        </w:rPr>
        <w:t>后的最长边为延</w:t>
      </w:r>
      <w:proofErr w:type="gramStart"/>
      <w:r w:rsidRPr="00F32389">
        <w:rPr>
          <w:rFonts w:eastAsia="宋体" w:hint="eastAsia"/>
          <w:lang w:eastAsia="zh-CN"/>
        </w:rPr>
        <w:t>凸</w:t>
      </w:r>
      <w:proofErr w:type="gramEnd"/>
      <w:r w:rsidRPr="00F32389">
        <w:rPr>
          <w:rFonts w:eastAsia="宋体" w:hint="eastAsia"/>
          <w:lang w:eastAsia="zh-CN"/>
        </w:rPr>
        <w:t>对象，面延</w:t>
      </w:r>
      <w:proofErr w:type="gramStart"/>
      <w:r w:rsidRPr="00F32389">
        <w:rPr>
          <w:rFonts w:eastAsia="宋体" w:hint="eastAsia"/>
          <w:lang w:eastAsia="zh-CN"/>
        </w:rPr>
        <w:t>凸</w:t>
      </w:r>
      <w:proofErr w:type="gramEnd"/>
      <w:r w:rsidRPr="00F32389">
        <w:rPr>
          <w:rFonts w:eastAsia="宋体" w:hint="eastAsia"/>
          <w:lang w:eastAsia="zh-CN"/>
        </w:rPr>
        <w:t>法每次以延</w:t>
      </w:r>
      <w:proofErr w:type="gramStart"/>
      <w:r w:rsidRPr="00F32389">
        <w:rPr>
          <w:rFonts w:eastAsia="宋体" w:hint="eastAsia"/>
          <w:lang w:eastAsia="zh-CN"/>
        </w:rPr>
        <w:t>凸</w:t>
      </w:r>
      <w:proofErr w:type="gramEnd"/>
      <w:r w:rsidRPr="00F32389">
        <w:rPr>
          <w:rFonts w:eastAsia="宋体" w:hint="eastAsia"/>
          <w:lang w:eastAsia="zh-CN"/>
        </w:rPr>
        <w:t>后的最大面为延</w:t>
      </w:r>
      <w:proofErr w:type="gramStart"/>
      <w:r w:rsidRPr="00F32389">
        <w:rPr>
          <w:rFonts w:eastAsia="宋体" w:hint="eastAsia"/>
          <w:lang w:eastAsia="zh-CN"/>
        </w:rPr>
        <w:t>凸</w:t>
      </w:r>
      <w:proofErr w:type="gramEnd"/>
      <w:r w:rsidRPr="00F32389">
        <w:rPr>
          <w:rFonts w:eastAsia="宋体" w:hint="eastAsia"/>
          <w:lang w:eastAsia="zh-CN"/>
        </w:rPr>
        <w:t>对象。其骨料生长方式如图</w:t>
      </w:r>
      <w:r>
        <w:rPr>
          <w:rFonts w:eastAsia="宋体" w:hint="eastAsia"/>
          <w:lang w:eastAsia="zh-CN"/>
        </w:rPr>
        <w:t>2.3-1</w:t>
      </w:r>
      <w:r w:rsidRPr="00F32389">
        <w:rPr>
          <w:rFonts w:eastAsia="宋体" w:hint="eastAsia"/>
          <w:lang w:eastAsia="zh-CN"/>
        </w:rPr>
        <w:t>所示。边延</w:t>
      </w:r>
      <w:proofErr w:type="gramStart"/>
      <w:r w:rsidRPr="00F32389">
        <w:rPr>
          <w:rFonts w:eastAsia="宋体" w:hint="eastAsia"/>
          <w:lang w:eastAsia="zh-CN"/>
        </w:rPr>
        <w:t>凸</w:t>
      </w:r>
      <w:proofErr w:type="gramEnd"/>
      <w:r w:rsidRPr="00F32389">
        <w:rPr>
          <w:rFonts w:eastAsia="宋体" w:hint="eastAsia"/>
          <w:lang w:eastAsia="zh-CN"/>
        </w:rPr>
        <w:t>和面延</w:t>
      </w:r>
      <w:proofErr w:type="gramStart"/>
      <w:r w:rsidRPr="00F32389">
        <w:rPr>
          <w:rFonts w:eastAsia="宋体" w:hint="eastAsia"/>
          <w:lang w:eastAsia="zh-CN"/>
        </w:rPr>
        <w:t>凸</w:t>
      </w:r>
      <w:proofErr w:type="gramEnd"/>
      <w:r w:rsidRPr="00F32389">
        <w:rPr>
          <w:rFonts w:eastAsia="宋体" w:hint="eastAsia"/>
          <w:lang w:eastAsia="zh-CN"/>
        </w:rPr>
        <w:t>均有整体凸性限制，即新生成点与原凸多面体组成的新多面体如果失去凸性，则舍弃该点，重新生成新的延凸点。毫无疑问，该法需要频繁判断和舍弃，新生成的顶点不能一次到位，使得程序效率低下。</w:t>
      </w:r>
    </w:p>
    <w:p w:rsidR="002E4BD0" w:rsidRPr="00B41999" w:rsidRDefault="00CF3F0C" w:rsidP="002E4BD0">
      <w:pPr>
        <w:ind w:firstLineChars="200" w:firstLine="400"/>
        <w:rPr>
          <w:rFonts w:eastAsia="宋体"/>
          <w:noProof/>
          <w:lang w:eastAsia="zh-CN"/>
        </w:rPr>
      </w:pPr>
      <w:r>
        <w:rPr>
          <w:noProof/>
          <w:lang w:eastAsia="zh-CN"/>
        </w:rPr>
        <w:drawing>
          <wp:inline distT="0" distB="0" distL="0" distR="0" wp14:anchorId="4D38D4A7" wp14:editId="1842EE1A">
            <wp:extent cx="5295900" cy="34956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srcRect/>
                    <a:stretch>
                      <a:fillRect/>
                    </a:stretch>
                  </pic:blipFill>
                  <pic:spPr bwMode="auto">
                    <a:xfrm>
                      <a:off x="0" y="0"/>
                      <a:ext cx="5295900" cy="3495675"/>
                    </a:xfrm>
                    <a:prstGeom prst="rect">
                      <a:avLst/>
                    </a:prstGeom>
                    <a:noFill/>
                    <a:ln w="9525">
                      <a:noFill/>
                      <a:miter lim="800000"/>
                      <a:headEnd/>
                      <a:tailEnd/>
                    </a:ln>
                  </pic:spPr>
                </pic:pic>
              </a:graphicData>
            </a:graphic>
          </wp:inline>
        </w:drawing>
      </w:r>
    </w:p>
    <w:p w:rsidR="002E4BD0" w:rsidRPr="00B41999" w:rsidRDefault="002E4BD0" w:rsidP="002E4BD0">
      <w:pPr>
        <w:jc w:val="center"/>
        <w:rPr>
          <w:rFonts w:eastAsia="宋体"/>
          <w:noProof/>
          <w:lang w:eastAsia="zh-CN"/>
        </w:rPr>
      </w:pPr>
      <w:r w:rsidRPr="00B41999">
        <w:rPr>
          <w:rFonts w:eastAsia="宋体" w:hint="eastAsia"/>
          <w:noProof/>
          <w:lang w:eastAsia="zh-CN"/>
        </w:rPr>
        <w:t xml:space="preserve">2.3-1 </w:t>
      </w:r>
      <w:r w:rsidRPr="00B41999">
        <w:rPr>
          <w:rFonts w:eastAsia="宋体" w:hint="eastAsia"/>
          <w:noProof/>
          <w:lang w:eastAsia="zh-CN"/>
        </w:rPr>
        <w:t>骨料生长方式</w:t>
      </w:r>
    </w:p>
    <w:p w:rsidR="002E4BD0" w:rsidRPr="006B50DF" w:rsidRDefault="002E4BD0" w:rsidP="002E4BD0">
      <w:pPr>
        <w:pStyle w:val="3"/>
        <w:rPr>
          <w:rFonts w:eastAsia="宋体"/>
          <w:lang w:eastAsia="zh-CN"/>
        </w:rPr>
      </w:pPr>
      <w:bookmarkStart w:id="8" w:name="_Toc392618440"/>
      <w:r>
        <w:rPr>
          <w:rFonts w:eastAsia="宋体" w:hint="eastAsia"/>
          <w:lang w:eastAsia="zh-CN"/>
        </w:rPr>
        <w:lastRenderedPageBreak/>
        <w:t>针对重叠检测算法的理论和技术问题</w:t>
      </w:r>
      <w:bookmarkEnd w:id="8"/>
    </w:p>
    <w:p w:rsidR="000D17DC" w:rsidRDefault="00F459EB" w:rsidP="0085332F">
      <w:pPr>
        <w:ind w:firstLine="720"/>
        <w:rPr>
          <w:rFonts w:eastAsia="宋体"/>
          <w:lang w:eastAsia="zh-CN"/>
        </w:rPr>
      </w:pPr>
      <w:r>
        <w:rPr>
          <w:rFonts w:eastAsia="宋体" w:hint="eastAsia"/>
          <w:lang w:eastAsia="zh-CN"/>
        </w:rPr>
        <w:t>图形</w:t>
      </w:r>
      <w:r>
        <w:rPr>
          <w:rFonts w:eastAsia="宋体"/>
          <w:lang w:eastAsia="zh-CN"/>
        </w:rPr>
        <w:t>游戏中常用</w:t>
      </w:r>
      <w:proofErr w:type="gramStart"/>
      <w:r>
        <w:rPr>
          <w:rFonts w:eastAsia="宋体"/>
          <w:lang w:eastAsia="zh-CN"/>
        </w:rPr>
        <w:t>包围盒</w:t>
      </w:r>
      <w:r>
        <w:rPr>
          <w:rFonts w:eastAsia="宋体" w:hint="eastAsia"/>
          <w:lang w:eastAsia="zh-CN"/>
        </w:rPr>
        <w:t>法</w:t>
      </w:r>
      <w:r>
        <w:rPr>
          <w:rFonts w:eastAsia="宋体"/>
          <w:lang w:eastAsia="zh-CN"/>
        </w:rPr>
        <w:t>进行</w:t>
      </w:r>
      <w:proofErr w:type="gramEnd"/>
      <w:r>
        <w:rPr>
          <w:rFonts w:eastAsia="宋体"/>
          <w:lang w:eastAsia="zh-CN"/>
        </w:rPr>
        <w:t>碰撞检测，</w:t>
      </w:r>
      <w:r>
        <w:rPr>
          <w:rFonts w:eastAsia="宋体" w:hint="eastAsia"/>
          <w:lang w:eastAsia="zh-CN"/>
        </w:rPr>
        <w:t>优点</w:t>
      </w:r>
      <w:r>
        <w:rPr>
          <w:rFonts w:eastAsia="宋体"/>
          <w:lang w:eastAsia="zh-CN"/>
        </w:rPr>
        <w:t>是速度快，缺点是精确度非常低</w:t>
      </w:r>
      <w:r>
        <w:rPr>
          <w:rFonts w:eastAsia="宋体" w:hint="eastAsia"/>
          <w:lang w:eastAsia="zh-CN"/>
        </w:rPr>
        <w:t>。采用</w:t>
      </w:r>
      <w:r>
        <w:rPr>
          <w:rFonts w:eastAsia="宋体"/>
          <w:lang w:eastAsia="zh-CN"/>
        </w:rPr>
        <w:t>分离</w:t>
      </w:r>
      <w:r>
        <w:rPr>
          <w:rFonts w:eastAsia="宋体" w:hint="eastAsia"/>
          <w:lang w:eastAsia="zh-CN"/>
        </w:rPr>
        <w:t>轴</w:t>
      </w:r>
      <w:r>
        <w:rPr>
          <w:rFonts w:eastAsia="宋体"/>
          <w:lang w:eastAsia="zh-CN"/>
        </w:rPr>
        <w:t>测试法</w:t>
      </w:r>
      <w:r>
        <w:rPr>
          <w:rFonts w:eastAsia="宋体" w:hint="eastAsia"/>
          <w:lang w:eastAsia="zh-CN"/>
        </w:rPr>
        <w:t>进行</w:t>
      </w:r>
      <w:r>
        <w:rPr>
          <w:rFonts w:eastAsia="宋体"/>
          <w:lang w:eastAsia="zh-CN"/>
        </w:rPr>
        <w:t>碰撞检测的</w:t>
      </w:r>
      <w:r>
        <w:rPr>
          <w:rFonts w:eastAsia="宋体" w:hint="eastAsia"/>
          <w:lang w:eastAsia="zh-CN"/>
        </w:rPr>
        <w:t>优点</w:t>
      </w:r>
      <w:r>
        <w:rPr>
          <w:rFonts w:eastAsia="宋体"/>
          <w:lang w:eastAsia="zh-CN"/>
        </w:rPr>
        <w:t>是简单、易于实现</w:t>
      </w:r>
      <w:r w:rsidR="000D17DC">
        <w:rPr>
          <w:rFonts w:eastAsia="宋体" w:hint="eastAsia"/>
          <w:lang w:eastAsia="zh-CN"/>
        </w:rPr>
        <w:t>且</w:t>
      </w:r>
      <w:r w:rsidR="000D17DC">
        <w:rPr>
          <w:rFonts w:eastAsia="宋体"/>
          <w:lang w:eastAsia="zh-CN"/>
        </w:rPr>
        <w:t>结果可靠，</w:t>
      </w:r>
      <w:r w:rsidR="000D17DC">
        <w:rPr>
          <w:rFonts w:eastAsia="宋体" w:hint="eastAsia"/>
          <w:lang w:eastAsia="zh-CN"/>
        </w:rPr>
        <w:t>但</w:t>
      </w:r>
      <w:r w:rsidR="000D17DC">
        <w:rPr>
          <w:rFonts w:eastAsia="宋体"/>
          <w:lang w:eastAsia="zh-CN"/>
        </w:rPr>
        <w:t>缺点是对于复杂</w:t>
      </w:r>
      <w:r w:rsidR="000D17DC">
        <w:rPr>
          <w:rFonts w:eastAsia="宋体" w:hint="eastAsia"/>
          <w:lang w:eastAsia="zh-CN"/>
        </w:rPr>
        <w:t>结构</w:t>
      </w:r>
      <w:r w:rsidR="000D17DC">
        <w:rPr>
          <w:rFonts w:eastAsia="宋体"/>
          <w:lang w:eastAsia="zh-CN"/>
        </w:rPr>
        <w:t>进行分离轴测试法检测相交效率较低</w:t>
      </w:r>
      <w:r w:rsidR="000D17DC">
        <w:rPr>
          <w:rFonts w:eastAsia="宋体" w:hint="eastAsia"/>
          <w:lang w:eastAsia="zh-CN"/>
        </w:rPr>
        <w:t>。</w:t>
      </w:r>
    </w:p>
    <w:p w:rsidR="00EC722D" w:rsidRPr="0085332F" w:rsidRDefault="000D17DC" w:rsidP="0085332F">
      <w:pPr>
        <w:ind w:firstLine="576"/>
        <w:rPr>
          <w:rFonts w:eastAsia="宋体"/>
          <w:lang w:eastAsia="zh-CN"/>
        </w:rPr>
      </w:pPr>
      <w:r>
        <w:rPr>
          <w:rFonts w:eastAsia="宋体" w:hint="eastAsia"/>
          <w:lang w:eastAsia="zh-CN"/>
        </w:rPr>
        <w:t>本系统</w:t>
      </w:r>
      <w:r>
        <w:rPr>
          <w:rFonts w:eastAsia="宋体"/>
          <w:lang w:eastAsia="zh-CN"/>
        </w:rPr>
        <w:t>采用</w:t>
      </w:r>
      <w:proofErr w:type="gramStart"/>
      <w:r>
        <w:rPr>
          <w:rFonts w:eastAsia="宋体" w:hint="eastAsia"/>
          <w:lang w:eastAsia="zh-CN"/>
        </w:rPr>
        <w:t>划区域</w:t>
      </w:r>
      <w:proofErr w:type="gramEnd"/>
      <w:r>
        <w:rPr>
          <w:rFonts w:eastAsia="宋体"/>
          <w:lang w:eastAsia="zh-CN"/>
        </w:rPr>
        <w:t>投放</w:t>
      </w:r>
      <w:r>
        <w:rPr>
          <w:rFonts w:eastAsia="宋体" w:hint="eastAsia"/>
          <w:lang w:eastAsia="zh-CN"/>
        </w:rPr>
        <w:t>法并行</w:t>
      </w:r>
      <w:r>
        <w:rPr>
          <w:rFonts w:eastAsia="宋体"/>
          <w:lang w:eastAsia="zh-CN"/>
        </w:rPr>
        <w:t>投放，并</w:t>
      </w:r>
      <w:r>
        <w:rPr>
          <w:rFonts w:eastAsia="宋体" w:hint="eastAsia"/>
          <w:lang w:eastAsia="zh-CN"/>
        </w:rPr>
        <w:t>采用</w:t>
      </w:r>
      <w:proofErr w:type="gramStart"/>
      <w:r>
        <w:rPr>
          <w:rFonts w:eastAsia="宋体"/>
          <w:lang w:eastAsia="zh-CN"/>
        </w:rPr>
        <w:t>包围盒法</w:t>
      </w:r>
      <w:r w:rsidRPr="0085332F">
        <w:rPr>
          <w:rFonts w:eastAsia="宋体" w:hint="eastAsia"/>
          <w:lang w:eastAsia="zh-CN"/>
        </w:rPr>
        <w:t>做</w:t>
      </w:r>
      <w:proofErr w:type="gramEnd"/>
      <w:r w:rsidRPr="0085332F">
        <w:rPr>
          <w:rFonts w:eastAsia="宋体" w:hint="eastAsia"/>
          <w:lang w:eastAsia="zh-CN"/>
        </w:rPr>
        <w:t>快速</w:t>
      </w:r>
      <w:r w:rsidRPr="0085332F">
        <w:rPr>
          <w:rFonts w:eastAsia="宋体"/>
          <w:lang w:eastAsia="zh-CN"/>
        </w:rPr>
        <w:t>初次判断</w:t>
      </w:r>
      <w:r w:rsidRPr="0085332F">
        <w:rPr>
          <w:rFonts w:eastAsia="宋体" w:hint="eastAsia"/>
          <w:lang w:eastAsia="zh-CN"/>
        </w:rPr>
        <w:t>，再</w:t>
      </w:r>
      <w:r w:rsidRPr="0085332F">
        <w:rPr>
          <w:rFonts w:eastAsia="宋体"/>
          <w:lang w:eastAsia="zh-CN"/>
        </w:rPr>
        <w:t>以分离轴测试法进行精确判断</w:t>
      </w:r>
      <w:r w:rsidRPr="0085332F">
        <w:rPr>
          <w:rFonts w:eastAsia="宋体" w:hint="eastAsia"/>
          <w:lang w:eastAsia="zh-CN"/>
        </w:rPr>
        <w:t>，</w:t>
      </w:r>
      <w:r>
        <w:rPr>
          <w:rFonts w:eastAsia="宋体" w:hint="eastAsia"/>
          <w:lang w:eastAsia="zh-CN"/>
        </w:rPr>
        <w:t>大幅</w:t>
      </w:r>
      <w:r w:rsidRPr="0085332F">
        <w:rPr>
          <w:rFonts w:eastAsia="宋体"/>
          <w:lang w:eastAsia="zh-CN"/>
        </w:rPr>
        <w:t>提升了碰撞检测的效率上界。</w:t>
      </w:r>
    </w:p>
    <w:p w:rsidR="0043018B" w:rsidRPr="0043018B" w:rsidRDefault="0043018B" w:rsidP="00715A79">
      <w:pPr>
        <w:pStyle w:val="2"/>
        <w:ind w:left="578" w:hanging="578"/>
        <w:rPr>
          <w:rFonts w:eastAsia="宋体"/>
          <w:lang w:eastAsia="zh-CN"/>
        </w:rPr>
      </w:pPr>
      <w:bookmarkStart w:id="9" w:name="_Toc392618441"/>
      <w:r w:rsidRPr="0043018B">
        <w:rPr>
          <w:rFonts w:eastAsia="宋体" w:hint="eastAsia"/>
        </w:rPr>
        <w:t>参考资料</w:t>
      </w:r>
      <w:bookmarkEnd w:id="9"/>
    </w:p>
    <w:p w:rsidR="002E4BD0" w:rsidRPr="00385374" w:rsidRDefault="002E4BD0" w:rsidP="002E4BD0">
      <w:pPr>
        <w:rPr>
          <w:rFonts w:eastAsia="宋体"/>
          <w:lang w:eastAsia="zh-CN"/>
        </w:rPr>
      </w:pPr>
      <w:r>
        <w:rPr>
          <w:rFonts w:eastAsia="宋体" w:hint="eastAsia"/>
          <w:lang w:eastAsia="zh-CN"/>
        </w:rPr>
        <w:t>《</w:t>
      </w:r>
      <w:r w:rsidRPr="00385374">
        <w:rPr>
          <w:rFonts w:eastAsia="宋体" w:hint="eastAsia"/>
          <w:lang w:eastAsia="zh-CN"/>
        </w:rPr>
        <w:t>基于</w:t>
      </w:r>
      <w:proofErr w:type="spellStart"/>
      <w:r w:rsidRPr="00385374">
        <w:rPr>
          <w:rFonts w:eastAsia="宋体"/>
          <w:lang w:eastAsia="zh-CN"/>
        </w:rPr>
        <w:t>matlab</w:t>
      </w:r>
      <w:proofErr w:type="spellEnd"/>
      <w:r w:rsidRPr="00385374">
        <w:rPr>
          <w:rFonts w:eastAsia="宋体"/>
          <w:lang w:eastAsia="zh-CN"/>
        </w:rPr>
        <w:t>-</w:t>
      </w:r>
      <w:r w:rsidRPr="00385374">
        <w:rPr>
          <w:rFonts w:eastAsia="宋体" w:hint="eastAsia"/>
          <w:lang w:eastAsia="zh-CN"/>
        </w:rPr>
        <w:t>混凝土二维细观结构数值模拟骨料随机投放</w:t>
      </w:r>
      <w:r>
        <w:rPr>
          <w:rFonts w:eastAsia="宋体" w:hint="eastAsia"/>
          <w:lang w:eastAsia="zh-CN"/>
        </w:rPr>
        <w:t>》</w:t>
      </w:r>
    </w:p>
    <w:p w:rsidR="002E4BD0" w:rsidRDefault="002E4BD0" w:rsidP="002E4BD0">
      <w:pPr>
        <w:rPr>
          <w:rFonts w:eastAsia="宋体"/>
          <w:lang w:eastAsia="zh-CN"/>
        </w:rPr>
      </w:pPr>
      <w:r>
        <w:rPr>
          <w:rFonts w:eastAsia="宋体" w:hint="eastAsia"/>
          <w:lang w:eastAsia="zh-CN"/>
        </w:rPr>
        <w:t>《</w:t>
      </w:r>
      <w:r w:rsidRPr="00385374">
        <w:rPr>
          <w:rFonts w:eastAsia="宋体" w:hint="eastAsia"/>
          <w:lang w:eastAsia="zh-CN"/>
        </w:rPr>
        <w:t>三维空间任意多面体体积的一种坐标计算法</w:t>
      </w:r>
      <w:r>
        <w:rPr>
          <w:rFonts w:eastAsia="宋体" w:hint="eastAsia"/>
          <w:lang w:eastAsia="zh-CN"/>
        </w:rPr>
        <w:t>》</w:t>
      </w:r>
    </w:p>
    <w:p w:rsidR="002E4BD0" w:rsidRDefault="002E4BD0" w:rsidP="002E4BD0">
      <w:pPr>
        <w:rPr>
          <w:rFonts w:eastAsia="宋体"/>
          <w:lang w:eastAsia="zh-CN"/>
        </w:rPr>
      </w:pPr>
      <w:r>
        <w:rPr>
          <w:rFonts w:eastAsia="宋体" w:hint="eastAsia"/>
          <w:lang w:eastAsia="zh-CN"/>
        </w:rPr>
        <w:t>《</w:t>
      </w:r>
      <w:r w:rsidRPr="00385374">
        <w:rPr>
          <w:rFonts w:eastAsia="宋体" w:hint="eastAsia"/>
          <w:lang w:eastAsia="zh-CN"/>
        </w:rPr>
        <w:t>蒙特卡罗法生成混凝土随机骨料模型的</w:t>
      </w:r>
      <w:r w:rsidRPr="00385374">
        <w:rPr>
          <w:rFonts w:eastAsia="宋体"/>
          <w:lang w:eastAsia="zh-CN"/>
        </w:rPr>
        <w:t>ANSYS</w:t>
      </w:r>
      <w:r w:rsidRPr="00385374">
        <w:rPr>
          <w:rFonts w:eastAsia="宋体" w:hint="eastAsia"/>
          <w:lang w:eastAsia="zh-CN"/>
        </w:rPr>
        <w:t>实现</w:t>
      </w:r>
      <w:r>
        <w:rPr>
          <w:rFonts w:eastAsia="宋体" w:hint="eastAsia"/>
          <w:lang w:eastAsia="zh-CN"/>
        </w:rPr>
        <w:t>》</w:t>
      </w:r>
    </w:p>
    <w:p w:rsidR="002E4BD0" w:rsidRDefault="002E4BD0" w:rsidP="002E4BD0">
      <w:pPr>
        <w:rPr>
          <w:rFonts w:eastAsia="宋体"/>
          <w:lang w:eastAsia="zh-CN"/>
        </w:rPr>
      </w:pPr>
      <w:r>
        <w:rPr>
          <w:rFonts w:eastAsia="宋体" w:hint="eastAsia"/>
          <w:lang w:eastAsia="zh-CN"/>
        </w:rPr>
        <w:t>《</w:t>
      </w:r>
      <w:r w:rsidRPr="00385374">
        <w:rPr>
          <w:rFonts w:eastAsia="宋体" w:hint="eastAsia"/>
          <w:lang w:eastAsia="zh-CN"/>
        </w:rPr>
        <w:t>一种快速的三维凸型混凝土骨料随机投放算法</w:t>
      </w:r>
      <w:r>
        <w:rPr>
          <w:rFonts w:eastAsia="宋体" w:hint="eastAsia"/>
          <w:lang w:eastAsia="zh-CN"/>
        </w:rPr>
        <w:t>》</w:t>
      </w:r>
    </w:p>
    <w:p w:rsidR="00B350E2" w:rsidRDefault="002E4BD0" w:rsidP="002E4BD0">
      <w:pPr>
        <w:rPr>
          <w:rFonts w:ascii="宋体" w:eastAsia="宋体" w:hAnsi="宋体" w:cs="宋体"/>
          <w:sz w:val="28"/>
          <w:szCs w:val="28"/>
          <w:lang w:eastAsia="zh-CN"/>
        </w:rPr>
      </w:pPr>
      <w:r>
        <w:rPr>
          <w:rFonts w:eastAsia="宋体" w:hint="eastAsia"/>
          <w:lang w:eastAsia="zh-CN"/>
        </w:rPr>
        <w:t>《</w:t>
      </w:r>
      <w:r w:rsidRPr="00BB7852">
        <w:rPr>
          <w:rFonts w:eastAsia="宋体" w:hint="eastAsia"/>
          <w:lang w:eastAsia="zh-CN"/>
        </w:rPr>
        <w:t>混凝土细观分析中随机多边形骨料生成方法</w:t>
      </w:r>
      <w:r>
        <w:rPr>
          <w:rFonts w:eastAsia="宋体" w:hint="eastAsia"/>
          <w:lang w:eastAsia="zh-CN"/>
        </w:rPr>
        <w:t>》</w:t>
      </w:r>
    </w:p>
    <w:p w:rsidR="005628C6" w:rsidRDefault="005628C6" w:rsidP="00B350E2">
      <w:pPr>
        <w:rPr>
          <w:rFonts w:ascii="宋体" w:eastAsia="宋体" w:hAnsi="宋体" w:cs="宋体"/>
          <w:sz w:val="28"/>
          <w:szCs w:val="28"/>
          <w:lang w:eastAsia="zh-CN"/>
        </w:rPr>
      </w:pPr>
    </w:p>
    <w:p w:rsidR="008F1A74" w:rsidRDefault="008F1A74" w:rsidP="00B350E2">
      <w:pPr>
        <w:rPr>
          <w:rFonts w:ascii="宋体" w:eastAsia="宋体" w:hAnsi="宋体" w:cs="宋体"/>
          <w:sz w:val="28"/>
          <w:szCs w:val="28"/>
          <w:lang w:eastAsia="zh-CN"/>
        </w:rPr>
        <w:sectPr w:rsidR="008F1A74" w:rsidSect="00AB68F4">
          <w:headerReference w:type="default" r:id="rId12"/>
          <w:footerReference w:type="default" r:id="rId13"/>
          <w:pgSz w:w="11907" w:h="16839" w:code="9"/>
          <w:pgMar w:top="1440" w:right="1440" w:bottom="1440" w:left="1440" w:header="720" w:footer="720" w:gutter="0"/>
          <w:pgNumType w:start="1"/>
          <w:cols w:space="720"/>
          <w:docGrid w:linePitch="360"/>
        </w:sectPr>
      </w:pPr>
    </w:p>
    <w:p w:rsidR="005628C6" w:rsidRDefault="005628C6" w:rsidP="00B350E2">
      <w:pPr>
        <w:rPr>
          <w:rFonts w:ascii="宋体" w:eastAsia="宋体" w:hAnsi="宋体" w:cs="宋体"/>
          <w:sz w:val="28"/>
          <w:szCs w:val="28"/>
          <w:lang w:eastAsia="zh-CN"/>
        </w:rPr>
      </w:pPr>
    </w:p>
    <w:p w:rsidR="00710CA2" w:rsidRPr="00996BD5" w:rsidRDefault="00996BD5" w:rsidP="00996BD5">
      <w:pPr>
        <w:spacing w:line="60" w:lineRule="auto"/>
        <w:rPr>
          <w:rFonts w:ascii="宋体" w:eastAsia="宋体" w:hAnsi="宋体" w:cs="宋体"/>
          <w:sz w:val="2"/>
          <w:szCs w:val="2"/>
          <w:lang w:eastAsia="zh-CN"/>
        </w:rPr>
      </w:pPr>
      <w:r>
        <w:rPr>
          <w:rFonts w:ascii="宋体" w:eastAsia="宋体" w:hAnsi="宋体" w:cs="宋体"/>
          <w:sz w:val="28"/>
          <w:szCs w:val="28"/>
          <w:lang w:eastAsia="zh-CN"/>
        </w:rPr>
        <w:br w:type="page"/>
      </w:r>
    </w:p>
    <w:p w:rsidR="001B3165" w:rsidRPr="001F1490" w:rsidRDefault="006B0EFE" w:rsidP="001F1490">
      <w:pPr>
        <w:pStyle w:val="2"/>
        <w:ind w:left="578" w:hanging="578"/>
        <w:rPr>
          <w:rFonts w:eastAsia="宋体"/>
          <w:lang w:eastAsia="zh-CN"/>
        </w:rPr>
      </w:pPr>
      <w:bookmarkStart w:id="10" w:name="_Toc392618442"/>
      <w:r w:rsidRPr="001F1490">
        <w:rPr>
          <w:rFonts w:eastAsia="宋体" w:hint="eastAsia"/>
          <w:lang w:eastAsia="zh-CN"/>
        </w:rPr>
        <w:lastRenderedPageBreak/>
        <w:t>开发环境</w:t>
      </w:r>
      <w:bookmarkEnd w:id="10"/>
    </w:p>
    <w:p w:rsidR="00A339C4" w:rsidRDefault="00A339C4" w:rsidP="0085332F">
      <w:pPr>
        <w:pStyle w:val="3"/>
        <w:rPr>
          <w:rFonts w:eastAsia="宋体"/>
          <w:lang w:eastAsia="zh-CN"/>
        </w:rPr>
      </w:pPr>
      <w:bookmarkStart w:id="11" w:name="_企业注册规则（BR-001）"/>
      <w:bookmarkStart w:id="12" w:name="_Toc392618443"/>
      <w:bookmarkEnd w:id="11"/>
      <w:r>
        <w:rPr>
          <w:rFonts w:eastAsia="宋体" w:hint="eastAsia"/>
          <w:lang w:eastAsia="zh-CN"/>
        </w:rPr>
        <w:t>硬件环境：</w:t>
      </w:r>
      <w:bookmarkEnd w:id="12"/>
    </w:p>
    <w:p w:rsidR="00A339C4" w:rsidRDefault="00A339C4" w:rsidP="00176E11">
      <w:pPr>
        <w:ind w:leftChars="288" w:left="576"/>
        <w:rPr>
          <w:rFonts w:eastAsia="宋体"/>
          <w:lang w:eastAsia="zh-CN"/>
        </w:rPr>
      </w:pPr>
      <w:r>
        <w:rPr>
          <w:rFonts w:eastAsia="宋体" w:hint="eastAsia"/>
          <w:lang w:eastAsia="zh-CN"/>
        </w:rPr>
        <w:t>内存：</w:t>
      </w:r>
      <w:r>
        <w:rPr>
          <w:rFonts w:eastAsia="宋体" w:hint="eastAsia"/>
          <w:lang w:eastAsia="zh-CN"/>
        </w:rPr>
        <w:t>4G</w:t>
      </w:r>
      <w:r w:rsidR="00364469">
        <w:rPr>
          <w:rFonts w:eastAsia="宋体" w:hint="eastAsia"/>
          <w:lang w:eastAsia="zh-CN"/>
        </w:rPr>
        <w:t xml:space="preserve"> </w:t>
      </w:r>
      <w:r w:rsidR="00364469">
        <w:rPr>
          <w:rFonts w:eastAsia="宋体" w:hint="eastAsia"/>
          <w:lang w:eastAsia="zh-CN"/>
        </w:rPr>
        <w:t>或更大</w:t>
      </w:r>
    </w:p>
    <w:p w:rsidR="00E151FD" w:rsidRDefault="00A339C4" w:rsidP="00176E11">
      <w:pPr>
        <w:ind w:leftChars="288" w:left="576"/>
        <w:rPr>
          <w:rFonts w:eastAsia="宋体"/>
          <w:lang w:eastAsia="zh-CN"/>
        </w:rPr>
      </w:pPr>
      <w:r>
        <w:rPr>
          <w:rFonts w:eastAsia="宋体" w:hint="eastAsia"/>
          <w:lang w:eastAsia="zh-CN"/>
        </w:rPr>
        <w:t>CPU</w:t>
      </w:r>
      <w:r>
        <w:rPr>
          <w:rFonts w:eastAsia="宋体" w:hint="eastAsia"/>
          <w:lang w:eastAsia="zh-CN"/>
        </w:rPr>
        <w:t>：</w:t>
      </w:r>
      <w:r>
        <w:rPr>
          <w:rFonts w:eastAsia="宋体" w:hint="eastAsia"/>
          <w:lang w:eastAsia="zh-CN"/>
        </w:rPr>
        <w:t>Intel(R) Core(TM) i5-241</w:t>
      </w:r>
      <w:r w:rsidR="00364469">
        <w:rPr>
          <w:rFonts w:eastAsia="宋体" w:hint="eastAsia"/>
          <w:lang w:eastAsia="zh-CN"/>
        </w:rPr>
        <w:t xml:space="preserve"> </w:t>
      </w:r>
      <w:r w:rsidR="00364469">
        <w:rPr>
          <w:rFonts w:eastAsia="宋体" w:hint="eastAsia"/>
          <w:lang w:eastAsia="zh-CN"/>
        </w:rPr>
        <w:t>或更高配置</w:t>
      </w:r>
    </w:p>
    <w:p w:rsidR="00A6369B" w:rsidRDefault="00A6369B" w:rsidP="00176E11">
      <w:pPr>
        <w:ind w:leftChars="288" w:left="576"/>
        <w:rPr>
          <w:rFonts w:eastAsia="宋体"/>
          <w:lang w:eastAsia="zh-CN"/>
        </w:rPr>
      </w:pPr>
      <w:r>
        <w:rPr>
          <w:rFonts w:eastAsia="宋体" w:hint="eastAsia"/>
          <w:lang w:eastAsia="zh-CN"/>
        </w:rPr>
        <w:t>硬盘：</w:t>
      </w:r>
      <w:r w:rsidR="00364469">
        <w:rPr>
          <w:rFonts w:eastAsia="宋体" w:hint="eastAsia"/>
          <w:lang w:eastAsia="zh-CN"/>
        </w:rPr>
        <w:t>50</w:t>
      </w:r>
      <w:r>
        <w:rPr>
          <w:rFonts w:eastAsia="宋体" w:hint="eastAsia"/>
          <w:lang w:eastAsia="zh-CN"/>
        </w:rPr>
        <w:t>GB</w:t>
      </w:r>
      <w:r w:rsidR="00364469">
        <w:rPr>
          <w:rFonts w:eastAsia="宋体" w:hint="eastAsia"/>
          <w:lang w:eastAsia="zh-CN"/>
        </w:rPr>
        <w:t>或更大</w:t>
      </w:r>
    </w:p>
    <w:p w:rsidR="00176E11" w:rsidRDefault="00364469" w:rsidP="00176E11">
      <w:pPr>
        <w:ind w:leftChars="288" w:left="576"/>
        <w:rPr>
          <w:rFonts w:eastAsia="宋体"/>
          <w:lang w:eastAsia="zh-CN"/>
        </w:rPr>
      </w:pPr>
      <w:r>
        <w:rPr>
          <w:rFonts w:eastAsia="宋体" w:hint="eastAsia"/>
          <w:lang w:eastAsia="zh-CN"/>
        </w:rPr>
        <w:t>显卡：显卡缓存在</w:t>
      </w:r>
      <w:r>
        <w:rPr>
          <w:rFonts w:eastAsia="宋体" w:hint="eastAsia"/>
          <w:lang w:eastAsia="zh-CN"/>
        </w:rPr>
        <w:t>512M</w:t>
      </w:r>
      <w:r>
        <w:rPr>
          <w:rFonts w:eastAsia="宋体" w:hint="eastAsia"/>
          <w:lang w:eastAsia="zh-CN"/>
        </w:rPr>
        <w:t>以上</w:t>
      </w:r>
    </w:p>
    <w:p w:rsidR="00176E11" w:rsidRPr="00176E11" w:rsidRDefault="00176E11" w:rsidP="00176E11">
      <w:pPr>
        <w:ind w:leftChars="288" w:left="576"/>
        <w:rPr>
          <w:rFonts w:eastAsia="宋体"/>
          <w:lang w:eastAsia="zh-CN"/>
        </w:rPr>
      </w:pPr>
      <w:r>
        <w:rPr>
          <w:rFonts w:eastAsia="宋体" w:hint="eastAsia"/>
          <w:lang w:eastAsia="zh-CN"/>
        </w:rPr>
        <w:t>显示器：</w:t>
      </w:r>
      <w:r w:rsidRPr="00894992">
        <w:rPr>
          <w:rFonts w:cs="宋体"/>
          <w:color w:val="000000"/>
        </w:rPr>
        <w:t>1,024x768 VGA</w:t>
      </w:r>
      <w:proofErr w:type="gramStart"/>
      <w:r w:rsidRPr="00894992">
        <w:rPr>
          <w:rFonts w:cs="宋体"/>
          <w:color w:val="000000"/>
        </w:rPr>
        <w:t xml:space="preserve">  </w:t>
      </w:r>
      <w:proofErr w:type="spellStart"/>
      <w:r w:rsidRPr="00894992">
        <w:rPr>
          <w:rFonts w:cs="宋体"/>
          <w:color w:val="000000"/>
        </w:rPr>
        <w:t>真彩色</w:t>
      </w:r>
      <w:proofErr w:type="spellEnd"/>
      <w:proofErr w:type="gramEnd"/>
    </w:p>
    <w:p w:rsidR="00176E11" w:rsidRDefault="00176E11" w:rsidP="00176E11">
      <w:pPr>
        <w:ind w:leftChars="288" w:left="576"/>
        <w:rPr>
          <w:rFonts w:eastAsia="宋体"/>
          <w:lang w:eastAsia="zh-CN"/>
        </w:rPr>
      </w:pPr>
    </w:p>
    <w:p w:rsidR="00A339C4" w:rsidRDefault="00A339C4" w:rsidP="0085332F">
      <w:pPr>
        <w:pStyle w:val="4"/>
        <w:rPr>
          <w:rFonts w:eastAsia="宋体"/>
          <w:lang w:eastAsia="zh-CN"/>
        </w:rPr>
      </w:pPr>
      <w:r>
        <w:rPr>
          <w:rFonts w:eastAsia="宋体" w:hint="eastAsia"/>
          <w:lang w:eastAsia="zh-CN"/>
        </w:rPr>
        <w:t>软件环境</w:t>
      </w:r>
    </w:p>
    <w:p w:rsidR="00A339C4" w:rsidRDefault="00A339C4" w:rsidP="00176E11">
      <w:pPr>
        <w:ind w:leftChars="288" w:left="576"/>
        <w:rPr>
          <w:rFonts w:eastAsia="宋体"/>
          <w:lang w:eastAsia="zh-CN"/>
        </w:rPr>
      </w:pPr>
      <w:r>
        <w:rPr>
          <w:rFonts w:eastAsia="宋体" w:hint="eastAsia"/>
          <w:lang w:eastAsia="zh-CN"/>
        </w:rPr>
        <w:t>操作系统：</w:t>
      </w:r>
      <w:r>
        <w:rPr>
          <w:rFonts w:eastAsia="宋体" w:hint="eastAsia"/>
          <w:lang w:eastAsia="zh-CN"/>
        </w:rPr>
        <w:t xml:space="preserve">Window 7 </w:t>
      </w:r>
      <w:r w:rsidR="00176E11">
        <w:rPr>
          <w:rFonts w:eastAsia="宋体" w:hint="eastAsia"/>
          <w:lang w:eastAsia="zh-CN"/>
        </w:rPr>
        <w:t>32</w:t>
      </w:r>
      <w:r w:rsidR="00176E11">
        <w:rPr>
          <w:rFonts w:eastAsia="宋体" w:hint="eastAsia"/>
          <w:lang w:eastAsia="zh-CN"/>
        </w:rPr>
        <w:t>或</w:t>
      </w:r>
      <w:r w:rsidR="00176E11">
        <w:rPr>
          <w:rFonts w:eastAsia="宋体" w:hint="eastAsia"/>
          <w:lang w:eastAsia="zh-CN"/>
        </w:rPr>
        <w:t>64</w:t>
      </w:r>
      <w:r>
        <w:rPr>
          <w:rFonts w:eastAsia="宋体" w:hint="eastAsia"/>
          <w:lang w:eastAsia="zh-CN"/>
        </w:rPr>
        <w:t>位系统</w:t>
      </w:r>
      <w:r w:rsidR="00176E11">
        <w:rPr>
          <w:rFonts w:eastAsia="宋体" w:hint="eastAsia"/>
          <w:lang w:eastAsia="zh-CN"/>
        </w:rPr>
        <w:t xml:space="preserve"> </w:t>
      </w:r>
      <w:r w:rsidR="00176E11">
        <w:rPr>
          <w:rFonts w:eastAsia="宋体" w:hint="eastAsia"/>
          <w:lang w:eastAsia="zh-CN"/>
        </w:rPr>
        <w:t>或</w:t>
      </w:r>
      <w:r w:rsidR="00176E11">
        <w:rPr>
          <w:rFonts w:eastAsia="宋体" w:hint="eastAsia"/>
          <w:lang w:eastAsia="zh-CN"/>
        </w:rPr>
        <w:t xml:space="preserve"> Window 8</w:t>
      </w:r>
    </w:p>
    <w:p w:rsidR="00A339C4" w:rsidRDefault="00A339C4" w:rsidP="00176E11">
      <w:pPr>
        <w:ind w:leftChars="288" w:left="576"/>
        <w:rPr>
          <w:rFonts w:eastAsia="宋体"/>
          <w:lang w:eastAsia="zh-CN"/>
        </w:rPr>
      </w:pPr>
      <w:r>
        <w:rPr>
          <w:rFonts w:eastAsia="宋体" w:hint="eastAsia"/>
          <w:lang w:eastAsia="zh-CN"/>
        </w:rPr>
        <w:t>开发工具：</w:t>
      </w:r>
      <w:r>
        <w:rPr>
          <w:rFonts w:eastAsia="宋体" w:hint="eastAsia"/>
          <w:lang w:eastAsia="zh-CN"/>
        </w:rPr>
        <w:t xml:space="preserve">Visual Studio 2008  + Auto Cad 2010 </w:t>
      </w:r>
      <w:r w:rsidR="00176E11">
        <w:rPr>
          <w:rFonts w:eastAsia="宋体" w:hint="eastAsia"/>
          <w:lang w:eastAsia="zh-CN"/>
        </w:rPr>
        <w:t xml:space="preserve"> </w:t>
      </w:r>
      <w:r w:rsidR="00176E11">
        <w:rPr>
          <w:rFonts w:eastAsia="宋体" w:hint="eastAsia"/>
          <w:lang w:eastAsia="zh-CN"/>
        </w:rPr>
        <w:t>或</w:t>
      </w:r>
      <w:r w:rsidR="00176E11">
        <w:rPr>
          <w:rFonts w:eastAsia="宋体" w:hint="eastAsia"/>
          <w:lang w:eastAsia="zh-CN"/>
        </w:rPr>
        <w:t xml:space="preserve"> </w:t>
      </w:r>
      <w:r>
        <w:rPr>
          <w:rFonts w:eastAsia="宋体" w:hint="eastAsia"/>
          <w:lang w:eastAsia="zh-CN"/>
        </w:rPr>
        <w:t>Visual Studio 2012 + Auto Cad2014</w:t>
      </w:r>
    </w:p>
    <w:p w:rsidR="00176E11" w:rsidRDefault="005236FA" w:rsidP="00176E11">
      <w:pPr>
        <w:ind w:leftChars="288" w:left="576"/>
        <w:rPr>
          <w:rFonts w:eastAsia="宋体"/>
          <w:lang w:eastAsia="zh-CN"/>
        </w:rPr>
      </w:pPr>
      <w:r>
        <w:rPr>
          <w:rFonts w:eastAsia="宋体" w:hint="eastAsia"/>
          <w:lang w:eastAsia="zh-CN"/>
        </w:rPr>
        <w:t xml:space="preserve"> </w:t>
      </w:r>
    </w:p>
    <w:p w:rsidR="00A339C4" w:rsidRDefault="00A339C4" w:rsidP="00A339C4">
      <w:pPr>
        <w:pStyle w:val="2"/>
        <w:rPr>
          <w:rFonts w:eastAsia="宋体"/>
          <w:lang w:eastAsia="zh-CN"/>
        </w:rPr>
      </w:pPr>
      <w:bookmarkStart w:id="13" w:name="_Toc392618444"/>
      <w:r>
        <w:rPr>
          <w:rFonts w:eastAsia="宋体" w:hint="eastAsia"/>
          <w:lang w:eastAsia="zh-CN"/>
        </w:rPr>
        <w:t>开发</w:t>
      </w:r>
      <w:r w:rsidR="005236FA">
        <w:rPr>
          <w:rFonts w:eastAsia="宋体" w:hint="eastAsia"/>
          <w:lang w:eastAsia="zh-CN"/>
        </w:rPr>
        <w:t>的方式</w:t>
      </w:r>
      <w:bookmarkEnd w:id="13"/>
    </w:p>
    <w:p w:rsidR="00A6369B" w:rsidRDefault="00694987" w:rsidP="0098326E">
      <w:pPr>
        <w:ind w:left="432"/>
        <w:rPr>
          <w:rFonts w:eastAsia="宋体"/>
          <w:lang w:eastAsia="zh-CN"/>
        </w:rPr>
      </w:pPr>
      <w:proofErr w:type="spellStart"/>
      <w:r>
        <w:rPr>
          <w:rFonts w:eastAsia="宋体" w:hint="eastAsia"/>
          <w:lang w:eastAsia="zh-CN"/>
        </w:rPr>
        <w:t>AutoCad</w:t>
      </w:r>
      <w:proofErr w:type="spellEnd"/>
      <w:r>
        <w:rPr>
          <w:rFonts w:eastAsia="宋体" w:hint="eastAsia"/>
          <w:lang w:eastAsia="zh-CN"/>
        </w:rPr>
        <w:t>第一版本于</w:t>
      </w:r>
      <w:r>
        <w:rPr>
          <w:rFonts w:eastAsia="宋体" w:hint="eastAsia"/>
          <w:lang w:eastAsia="zh-CN"/>
        </w:rPr>
        <w:t>1982</w:t>
      </w:r>
      <w:r>
        <w:rPr>
          <w:rFonts w:eastAsia="宋体" w:hint="eastAsia"/>
          <w:lang w:eastAsia="zh-CN"/>
        </w:rPr>
        <w:t>年</w:t>
      </w:r>
      <w:r>
        <w:rPr>
          <w:rFonts w:eastAsia="宋体" w:hint="eastAsia"/>
          <w:lang w:eastAsia="zh-CN"/>
        </w:rPr>
        <w:t>11</w:t>
      </w:r>
      <w:r>
        <w:rPr>
          <w:rFonts w:eastAsia="宋体" w:hint="eastAsia"/>
          <w:lang w:eastAsia="zh-CN"/>
        </w:rPr>
        <w:t>月推出，其二次开发也在不断的涌现（见图</w:t>
      </w:r>
      <w:r>
        <w:rPr>
          <w:rFonts w:eastAsia="宋体" w:hint="eastAsia"/>
          <w:lang w:eastAsia="zh-CN"/>
        </w:rPr>
        <w:t xml:space="preserve">1.3.1 </w:t>
      </w:r>
      <w:r>
        <w:rPr>
          <w:rFonts w:eastAsia="宋体" w:hint="eastAsia"/>
          <w:lang w:eastAsia="zh-CN"/>
        </w:rPr>
        <w:t>开发方式时序图，图</w:t>
      </w:r>
      <w:r>
        <w:rPr>
          <w:rFonts w:eastAsia="宋体" w:hint="eastAsia"/>
          <w:lang w:eastAsia="zh-CN"/>
        </w:rPr>
        <w:t>1.3-2</w:t>
      </w:r>
      <w:r>
        <w:rPr>
          <w:rFonts w:eastAsia="宋体" w:hint="eastAsia"/>
          <w:lang w:eastAsia="zh-CN"/>
        </w:rPr>
        <w:t>开发方式原理）</w:t>
      </w:r>
    </w:p>
    <w:p w:rsidR="00A6369B" w:rsidRDefault="00CF3F0C" w:rsidP="00A339C4">
      <w:pPr>
        <w:rPr>
          <w:rFonts w:eastAsia="宋体"/>
          <w:lang w:eastAsia="zh-CN"/>
        </w:rPr>
      </w:pPr>
      <w:r>
        <w:rPr>
          <w:rFonts w:eastAsia="宋体"/>
          <w:noProof/>
          <w:lang w:eastAsia="zh-CN"/>
        </w:rPr>
        <w:drawing>
          <wp:inline distT="0" distB="0" distL="0" distR="0" wp14:anchorId="5AB51058" wp14:editId="6F40E2F2">
            <wp:extent cx="5724525" cy="1133475"/>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724525" cy="1133475"/>
                    </a:xfrm>
                    <a:prstGeom prst="rect">
                      <a:avLst/>
                    </a:prstGeom>
                    <a:noFill/>
                    <a:ln w="9525">
                      <a:noFill/>
                      <a:miter lim="800000"/>
                      <a:headEnd/>
                      <a:tailEnd/>
                    </a:ln>
                  </pic:spPr>
                </pic:pic>
              </a:graphicData>
            </a:graphic>
          </wp:inline>
        </w:drawing>
      </w:r>
    </w:p>
    <w:p w:rsidR="00694987" w:rsidRDefault="00694987" w:rsidP="00694987">
      <w:pPr>
        <w:jc w:val="center"/>
        <w:rPr>
          <w:rFonts w:eastAsia="宋体"/>
          <w:lang w:eastAsia="zh-CN"/>
        </w:rPr>
      </w:pPr>
      <w:r>
        <w:rPr>
          <w:rFonts w:eastAsia="宋体" w:hint="eastAsia"/>
          <w:lang w:eastAsia="zh-CN"/>
        </w:rPr>
        <w:t>图</w:t>
      </w:r>
      <w:r>
        <w:rPr>
          <w:rFonts w:eastAsia="宋体" w:hint="eastAsia"/>
          <w:lang w:eastAsia="zh-CN"/>
        </w:rPr>
        <w:t xml:space="preserve">1.3-1 </w:t>
      </w:r>
      <w:r>
        <w:rPr>
          <w:rFonts w:eastAsia="宋体" w:hint="eastAsia"/>
          <w:lang w:eastAsia="zh-CN"/>
        </w:rPr>
        <w:t>开发时序图</w:t>
      </w:r>
    </w:p>
    <w:p w:rsidR="00694987" w:rsidRDefault="00694987" w:rsidP="00694987">
      <w:pPr>
        <w:jc w:val="center"/>
        <w:rPr>
          <w:rFonts w:eastAsia="宋体"/>
          <w:lang w:eastAsia="zh-CN"/>
        </w:rPr>
      </w:pPr>
    </w:p>
    <w:p w:rsidR="00694987" w:rsidRDefault="00CF3F0C" w:rsidP="00694987">
      <w:pPr>
        <w:jc w:val="center"/>
        <w:rPr>
          <w:rFonts w:eastAsia="宋体"/>
          <w:lang w:eastAsia="zh-CN"/>
        </w:rPr>
      </w:pPr>
      <w:r>
        <w:rPr>
          <w:rFonts w:eastAsia="宋体" w:hint="eastAsia"/>
          <w:noProof/>
          <w:lang w:eastAsia="zh-CN"/>
        </w:rPr>
        <w:drawing>
          <wp:inline distT="0" distB="0" distL="0" distR="0" wp14:anchorId="274F5C18" wp14:editId="2A8CDA10">
            <wp:extent cx="5476875" cy="301942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476875" cy="3019425"/>
                    </a:xfrm>
                    <a:prstGeom prst="rect">
                      <a:avLst/>
                    </a:prstGeom>
                    <a:noFill/>
                    <a:ln w="9525">
                      <a:noFill/>
                      <a:miter lim="800000"/>
                      <a:headEnd/>
                      <a:tailEnd/>
                    </a:ln>
                  </pic:spPr>
                </pic:pic>
              </a:graphicData>
            </a:graphic>
          </wp:inline>
        </w:drawing>
      </w:r>
    </w:p>
    <w:p w:rsidR="00694987" w:rsidRDefault="00694987" w:rsidP="00694987">
      <w:pPr>
        <w:jc w:val="center"/>
        <w:rPr>
          <w:rFonts w:eastAsia="宋体"/>
          <w:lang w:eastAsia="zh-CN"/>
        </w:rPr>
      </w:pPr>
      <w:r>
        <w:rPr>
          <w:rFonts w:eastAsia="宋体" w:hint="eastAsia"/>
          <w:lang w:eastAsia="zh-CN"/>
        </w:rPr>
        <w:t>图</w:t>
      </w:r>
      <w:r>
        <w:rPr>
          <w:rFonts w:eastAsia="宋体" w:hint="eastAsia"/>
          <w:lang w:eastAsia="zh-CN"/>
        </w:rPr>
        <w:t>1.3-2</w:t>
      </w:r>
      <w:r>
        <w:rPr>
          <w:rFonts w:eastAsia="宋体" w:hint="eastAsia"/>
          <w:lang w:eastAsia="zh-CN"/>
        </w:rPr>
        <w:t>开发方式原理</w:t>
      </w:r>
    </w:p>
    <w:p w:rsidR="00694987" w:rsidRDefault="00694987" w:rsidP="00694987">
      <w:pPr>
        <w:jc w:val="center"/>
        <w:rPr>
          <w:rFonts w:eastAsia="宋体"/>
          <w:lang w:eastAsia="zh-CN"/>
        </w:rPr>
      </w:pPr>
    </w:p>
    <w:p w:rsidR="00694987" w:rsidRDefault="00694987" w:rsidP="00694987">
      <w:pPr>
        <w:pStyle w:val="3"/>
        <w:rPr>
          <w:rFonts w:eastAsia="宋体"/>
          <w:lang w:eastAsia="zh-CN"/>
        </w:rPr>
      </w:pPr>
      <w:bookmarkStart w:id="14" w:name="_Toc392618445"/>
      <w:r>
        <w:rPr>
          <w:rFonts w:eastAsia="宋体" w:hint="eastAsia"/>
          <w:lang w:eastAsia="zh-CN"/>
        </w:rPr>
        <w:t>ADS</w:t>
      </w:r>
      <w:bookmarkEnd w:id="14"/>
    </w:p>
    <w:p w:rsidR="00694987" w:rsidRDefault="00694987" w:rsidP="00694987">
      <w:pPr>
        <w:ind w:firstLineChars="200" w:firstLine="400"/>
        <w:rPr>
          <w:rFonts w:eastAsia="宋体"/>
          <w:lang w:eastAsia="zh-CN"/>
        </w:rPr>
      </w:pPr>
      <w:r>
        <w:rPr>
          <w:rFonts w:eastAsia="宋体" w:hint="eastAsia"/>
          <w:lang w:eastAsia="zh-CN"/>
        </w:rPr>
        <w:t>ADS(AutoCAD Development System)</w:t>
      </w:r>
      <w:r>
        <w:rPr>
          <w:rFonts w:eastAsia="宋体" w:hint="eastAsia"/>
          <w:lang w:eastAsia="zh-CN"/>
        </w:rPr>
        <w:t>是</w:t>
      </w:r>
      <w:r>
        <w:rPr>
          <w:rFonts w:eastAsia="宋体" w:hint="eastAsia"/>
          <w:lang w:eastAsia="zh-CN"/>
        </w:rPr>
        <w:t>AutoCAD</w:t>
      </w:r>
      <w:r>
        <w:rPr>
          <w:rFonts w:eastAsia="宋体" w:hint="eastAsia"/>
          <w:lang w:eastAsia="zh-CN"/>
        </w:rPr>
        <w:t>的</w:t>
      </w:r>
      <w:r>
        <w:rPr>
          <w:rFonts w:eastAsia="宋体" w:hint="eastAsia"/>
          <w:lang w:eastAsia="zh-CN"/>
        </w:rPr>
        <w:t>C</w:t>
      </w:r>
      <w:r>
        <w:rPr>
          <w:rFonts w:eastAsia="宋体" w:hint="eastAsia"/>
          <w:lang w:eastAsia="zh-CN"/>
        </w:rPr>
        <w:t>语言开发系统，</w:t>
      </w:r>
      <w:r>
        <w:rPr>
          <w:rFonts w:eastAsia="宋体" w:hint="eastAsia"/>
          <w:lang w:eastAsia="zh-CN"/>
        </w:rPr>
        <w:t>ADS</w:t>
      </w:r>
      <w:r>
        <w:rPr>
          <w:rFonts w:eastAsia="宋体" w:hint="eastAsia"/>
          <w:lang w:eastAsia="zh-CN"/>
        </w:rPr>
        <w:t>本质上是一组可以用</w:t>
      </w:r>
      <w:r>
        <w:rPr>
          <w:rFonts w:eastAsia="宋体" w:hint="eastAsia"/>
          <w:lang w:eastAsia="zh-CN"/>
        </w:rPr>
        <w:t>C</w:t>
      </w:r>
      <w:r>
        <w:rPr>
          <w:rFonts w:eastAsia="宋体" w:hint="eastAsia"/>
          <w:lang w:eastAsia="zh-CN"/>
        </w:rPr>
        <w:t>语言编写</w:t>
      </w:r>
      <w:r>
        <w:rPr>
          <w:rFonts w:eastAsia="宋体" w:hint="eastAsia"/>
          <w:lang w:eastAsia="zh-CN"/>
        </w:rPr>
        <w:t>AutoCAD</w:t>
      </w:r>
      <w:r>
        <w:rPr>
          <w:rFonts w:eastAsia="宋体" w:hint="eastAsia"/>
          <w:lang w:eastAsia="zh-CN"/>
        </w:rPr>
        <w:t>应用程序的头文件和目标库，直接利用该用户熟悉的各种流行的</w:t>
      </w:r>
      <w:r>
        <w:rPr>
          <w:rFonts w:eastAsia="宋体" w:hint="eastAsia"/>
          <w:lang w:eastAsia="zh-CN"/>
        </w:rPr>
        <w:t>C</w:t>
      </w:r>
      <w:r>
        <w:rPr>
          <w:rFonts w:eastAsia="宋体" w:hint="eastAsia"/>
          <w:lang w:eastAsia="zh-CN"/>
        </w:rPr>
        <w:t>语言编辑器，将应用程序编译成可执行文件并在</w:t>
      </w:r>
      <w:r>
        <w:rPr>
          <w:rFonts w:eastAsia="宋体" w:hint="eastAsia"/>
          <w:lang w:eastAsia="zh-CN"/>
        </w:rPr>
        <w:t>AutoCAD</w:t>
      </w:r>
      <w:r>
        <w:rPr>
          <w:rFonts w:eastAsia="宋体" w:hint="eastAsia"/>
          <w:lang w:eastAsia="zh-CN"/>
        </w:rPr>
        <w:t>环境下运行，这种可以在</w:t>
      </w:r>
      <w:r>
        <w:rPr>
          <w:rFonts w:eastAsia="宋体" w:hint="eastAsia"/>
          <w:lang w:eastAsia="zh-CN"/>
        </w:rPr>
        <w:t>AutoCAD</w:t>
      </w:r>
      <w:r>
        <w:rPr>
          <w:rFonts w:eastAsia="宋体" w:hint="eastAsia"/>
          <w:lang w:eastAsia="zh-CN"/>
        </w:rPr>
        <w:t>环境中直接</w:t>
      </w:r>
      <w:r>
        <w:rPr>
          <w:rFonts w:eastAsia="宋体" w:hint="eastAsia"/>
          <w:lang w:eastAsia="zh-CN"/>
        </w:rPr>
        <w:lastRenderedPageBreak/>
        <w:t>运行的可执行文件叫做</w:t>
      </w:r>
      <w:r>
        <w:rPr>
          <w:rFonts w:eastAsia="宋体" w:hint="eastAsia"/>
          <w:lang w:eastAsia="zh-CN"/>
        </w:rPr>
        <w:t>ADS</w:t>
      </w:r>
      <w:r>
        <w:rPr>
          <w:rFonts w:eastAsia="宋体" w:hint="eastAsia"/>
          <w:lang w:eastAsia="zh-CN"/>
        </w:rPr>
        <w:t>应用程序。</w:t>
      </w:r>
      <w:r>
        <w:rPr>
          <w:rFonts w:eastAsia="宋体" w:hint="eastAsia"/>
          <w:lang w:eastAsia="zh-CN"/>
        </w:rPr>
        <w:t>ADS</w:t>
      </w:r>
      <w:r>
        <w:rPr>
          <w:rFonts w:eastAsia="宋体" w:hint="eastAsia"/>
          <w:lang w:eastAsia="zh-CN"/>
        </w:rPr>
        <w:t>由于其速度快，又采用结构化编程体系，因而很适合于高强度的数据处理。</w:t>
      </w:r>
    </w:p>
    <w:p w:rsidR="00694987" w:rsidRDefault="00694987" w:rsidP="00694987">
      <w:pPr>
        <w:pStyle w:val="3"/>
        <w:rPr>
          <w:rFonts w:eastAsia="宋体"/>
          <w:lang w:eastAsia="zh-CN"/>
        </w:rPr>
      </w:pPr>
      <w:bookmarkStart w:id="15" w:name="_Toc392618446"/>
      <w:r>
        <w:rPr>
          <w:rFonts w:eastAsia="宋体" w:hint="eastAsia"/>
          <w:lang w:eastAsia="zh-CN"/>
        </w:rPr>
        <w:t>ObjectARX</w:t>
      </w:r>
      <w:bookmarkEnd w:id="15"/>
    </w:p>
    <w:p w:rsidR="00694987" w:rsidRPr="00694987" w:rsidRDefault="00694987" w:rsidP="00694987">
      <w:pPr>
        <w:ind w:firstLineChars="200" w:firstLine="400"/>
        <w:rPr>
          <w:rFonts w:eastAsia="宋体"/>
          <w:lang w:eastAsia="zh-CN"/>
        </w:rPr>
      </w:pPr>
      <w:proofErr w:type="spellStart"/>
      <w:r>
        <w:rPr>
          <w:rFonts w:eastAsia="宋体" w:hint="eastAsia"/>
          <w:lang w:eastAsia="zh-CN"/>
        </w:rPr>
        <w:t>ObjectARX</w:t>
      </w:r>
      <w:proofErr w:type="spellEnd"/>
      <w:r>
        <w:rPr>
          <w:rFonts w:eastAsia="宋体" w:hint="eastAsia"/>
          <w:lang w:eastAsia="zh-CN"/>
        </w:rPr>
        <w:t xml:space="preserve">(AutoCAD Runtime </w:t>
      </w:r>
      <w:proofErr w:type="spellStart"/>
      <w:r>
        <w:rPr>
          <w:rFonts w:eastAsia="宋体" w:hint="eastAsia"/>
          <w:lang w:eastAsia="zh-CN"/>
        </w:rPr>
        <w:t>eXtension</w:t>
      </w:r>
      <w:proofErr w:type="spellEnd"/>
      <w:r>
        <w:rPr>
          <w:rFonts w:eastAsia="宋体" w:hint="eastAsia"/>
          <w:lang w:eastAsia="zh-CN"/>
        </w:rPr>
        <w:t>)</w:t>
      </w:r>
      <w:r>
        <w:rPr>
          <w:rFonts w:eastAsia="宋体" w:hint="eastAsia"/>
          <w:lang w:eastAsia="zh-CN"/>
        </w:rPr>
        <w:t>是一种崭新的开发</w:t>
      </w:r>
      <w:r>
        <w:rPr>
          <w:rFonts w:eastAsia="宋体" w:hint="eastAsia"/>
          <w:lang w:eastAsia="zh-CN"/>
        </w:rPr>
        <w:t>AutoCAD</w:t>
      </w:r>
      <w:r>
        <w:rPr>
          <w:rFonts w:eastAsia="宋体" w:hint="eastAsia"/>
          <w:lang w:eastAsia="zh-CN"/>
        </w:rPr>
        <w:t>应用程序的工具，以</w:t>
      </w:r>
      <w:r>
        <w:rPr>
          <w:rFonts w:eastAsia="宋体" w:hint="eastAsia"/>
          <w:lang w:eastAsia="zh-CN"/>
        </w:rPr>
        <w:t xml:space="preserve">C++ </w:t>
      </w:r>
      <w:r>
        <w:rPr>
          <w:rFonts w:eastAsia="宋体" w:hint="eastAsia"/>
          <w:lang w:eastAsia="zh-CN"/>
        </w:rPr>
        <w:t>为编程语言，采用先进的面向对象的编程原理，提供可以</w:t>
      </w:r>
      <w:r>
        <w:rPr>
          <w:rFonts w:eastAsia="宋体" w:hint="eastAsia"/>
          <w:lang w:eastAsia="zh-CN"/>
        </w:rPr>
        <w:t>AutoCAD</w:t>
      </w:r>
      <w:r>
        <w:rPr>
          <w:rFonts w:eastAsia="宋体" w:hint="eastAsia"/>
          <w:lang w:eastAsia="zh-CN"/>
        </w:rPr>
        <w:t>直接交互的开发环境，能使用户方便快捷地开发出高效简洁的</w:t>
      </w:r>
      <w:r>
        <w:rPr>
          <w:rFonts w:eastAsia="宋体" w:hint="eastAsia"/>
          <w:lang w:eastAsia="zh-CN"/>
        </w:rPr>
        <w:t>AutoCAD</w:t>
      </w:r>
      <w:r>
        <w:rPr>
          <w:rFonts w:eastAsia="宋体" w:hint="eastAsia"/>
          <w:lang w:eastAsia="zh-CN"/>
        </w:rPr>
        <w:t>应用程序。</w:t>
      </w:r>
      <w:proofErr w:type="spellStart"/>
      <w:r>
        <w:rPr>
          <w:rFonts w:eastAsia="宋体" w:hint="eastAsia"/>
          <w:lang w:eastAsia="zh-CN"/>
        </w:rPr>
        <w:t>ObjectARX</w:t>
      </w:r>
      <w:proofErr w:type="spellEnd"/>
      <w:r>
        <w:rPr>
          <w:rFonts w:eastAsia="宋体" w:hint="eastAsia"/>
          <w:lang w:eastAsia="zh-CN"/>
        </w:rPr>
        <w:t>能够对</w:t>
      </w:r>
      <w:r>
        <w:rPr>
          <w:rFonts w:eastAsia="宋体" w:hint="eastAsia"/>
          <w:lang w:eastAsia="zh-CN"/>
        </w:rPr>
        <w:t>AutoCAD</w:t>
      </w:r>
      <w:r>
        <w:rPr>
          <w:rFonts w:eastAsia="宋体" w:hint="eastAsia"/>
          <w:lang w:eastAsia="zh-CN"/>
        </w:rPr>
        <w:t>的所有事务进行完整的，先进的，面向对象的设计与开发，并且开发的应用程序速度快，集成度高，稳定性更强。</w:t>
      </w:r>
    </w:p>
    <w:p w:rsidR="00694987" w:rsidRPr="00694987" w:rsidRDefault="00694987" w:rsidP="00694987">
      <w:pPr>
        <w:pStyle w:val="3"/>
        <w:rPr>
          <w:rFonts w:eastAsia="宋体"/>
          <w:lang w:eastAsia="zh-CN"/>
        </w:rPr>
      </w:pPr>
      <w:bookmarkStart w:id="16" w:name="_Toc392618447"/>
      <w:r>
        <w:rPr>
          <w:rFonts w:eastAsia="宋体" w:hint="eastAsia"/>
          <w:lang w:eastAsia="zh-CN"/>
        </w:rPr>
        <w:t>AutoLISP</w:t>
      </w:r>
      <w:bookmarkEnd w:id="16"/>
    </w:p>
    <w:p w:rsidR="00694987" w:rsidRDefault="00694987" w:rsidP="00694987">
      <w:pPr>
        <w:ind w:firstLineChars="200" w:firstLine="400"/>
        <w:rPr>
          <w:rFonts w:eastAsia="宋体"/>
          <w:lang w:eastAsia="zh-CN"/>
        </w:rPr>
      </w:pPr>
      <w:proofErr w:type="spellStart"/>
      <w:r w:rsidRPr="00694987">
        <w:rPr>
          <w:rFonts w:eastAsia="宋体" w:hint="eastAsia"/>
          <w:lang w:eastAsia="zh-CN"/>
        </w:rPr>
        <w:t>AutoLISP</w:t>
      </w:r>
      <w:proofErr w:type="spellEnd"/>
      <w:r w:rsidRPr="00694987">
        <w:rPr>
          <w:rFonts w:eastAsia="宋体" w:hint="eastAsia"/>
          <w:lang w:eastAsia="zh-CN"/>
        </w:rPr>
        <w:t>基于简单易学而有功能强大的</w:t>
      </w:r>
      <w:r w:rsidRPr="00694987">
        <w:rPr>
          <w:rFonts w:eastAsia="宋体" w:hint="eastAsia"/>
          <w:lang w:eastAsia="zh-CN"/>
        </w:rPr>
        <w:t>LISP(List Processer)</w:t>
      </w:r>
      <w:r w:rsidRPr="00694987">
        <w:rPr>
          <w:rFonts w:eastAsia="宋体" w:hint="eastAsia"/>
          <w:lang w:eastAsia="zh-CN"/>
        </w:rPr>
        <w:t>编程语言，由于</w:t>
      </w:r>
      <w:r w:rsidRPr="00694987">
        <w:rPr>
          <w:rFonts w:eastAsia="宋体" w:hint="eastAsia"/>
          <w:lang w:eastAsia="zh-CN"/>
        </w:rPr>
        <w:t>AutoCAD</w:t>
      </w:r>
      <w:r w:rsidRPr="00694987">
        <w:rPr>
          <w:rFonts w:eastAsia="宋体" w:hint="eastAsia"/>
          <w:lang w:eastAsia="zh-CN"/>
        </w:rPr>
        <w:t>具有内置的</w:t>
      </w:r>
      <w:r w:rsidRPr="00694987">
        <w:rPr>
          <w:rFonts w:eastAsia="宋体" w:hint="eastAsia"/>
          <w:lang w:eastAsia="zh-CN"/>
        </w:rPr>
        <w:t>LISP</w:t>
      </w:r>
      <w:r w:rsidRPr="00694987">
        <w:rPr>
          <w:rFonts w:eastAsia="宋体" w:hint="eastAsia"/>
          <w:lang w:eastAsia="zh-CN"/>
        </w:rPr>
        <w:t>解释器，</w:t>
      </w:r>
      <w:r w:rsidRPr="00694987">
        <w:rPr>
          <w:rFonts w:eastAsia="宋体" w:hint="eastAsia"/>
          <w:lang w:eastAsia="zh-CN"/>
        </w:rPr>
        <w:t>AutoCAD</w:t>
      </w:r>
      <w:r w:rsidRPr="00694987">
        <w:rPr>
          <w:rFonts w:eastAsia="宋体" w:hint="eastAsia"/>
          <w:lang w:eastAsia="zh-CN"/>
        </w:rPr>
        <w:t>能够直接读取</w:t>
      </w:r>
      <w:proofErr w:type="spellStart"/>
      <w:r w:rsidRPr="00694987">
        <w:rPr>
          <w:rFonts w:eastAsia="宋体" w:hint="eastAsia"/>
          <w:lang w:eastAsia="zh-CN"/>
        </w:rPr>
        <w:t>AutoLISP</w:t>
      </w:r>
      <w:proofErr w:type="spellEnd"/>
      <w:r w:rsidRPr="00694987">
        <w:rPr>
          <w:rFonts w:eastAsia="宋体" w:hint="eastAsia"/>
          <w:lang w:eastAsia="zh-CN"/>
        </w:rPr>
        <w:t>代码，无需编译。</w:t>
      </w:r>
      <w:r>
        <w:rPr>
          <w:rFonts w:eastAsia="宋体" w:hint="eastAsia"/>
          <w:lang w:eastAsia="zh-CN"/>
        </w:rPr>
        <w:t>通过创建</w:t>
      </w:r>
      <w:proofErr w:type="spellStart"/>
      <w:r>
        <w:rPr>
          <w:rFonts w:eastAsia="宋体" w:hint="eastAsia"/>
          <w:lang w:eastAsia="zh-CN"/>
        </w:rPr>
        <w:t>AutoLISP</w:t>
      </w:r>
      <w:proofErr w:type="spellEnd"/>
      <w:r>
        <w:rPr>
          <w:rFonts w:eastAsia="宋体" w:hint="eastAsia"/>
          <w:lang w:eastAsia="zh-CN"/>
        </w:rPr>
        <w:t>程序，可以向</w:t>
      </w:r>
      <w:r>
        <w:rPr>
          <w:rFonts w:eastAsia="宋体" w:hint="eastAsia"/>
          <w:lang w:eastAsia="zh-CN"/>
        </w:rPr>
        <w:t>AutoCAD</w:t>
      </w:r>
      <w:r>
        <w:rPr>
          <w:rFonts w:eastAsia="宋体" w:hint="eastAsia"/>
          <w:lang w:eastAsia="zh-CN"/>
        </w:rPr>
        <w:t>添加专用命令。</w:t>
      </w:r>
    </w:p>
    <w:p w:rsidR="00694987" w:rsidRPr="00694987" w:rsidRDefault="00694987" w:rsidP="00694987">
      <w:pPr>
        <w:ind w:firstLineChars="200" w:firstLine="400"/>
        <w:rPr>
          <w:rFonts w:eastAsia="宋体"/>
          <w:lang w:eastAsia="zh-CN"/>
        </w:rPr>
      </w:pPr>
    </w:p>
    <w:p w:rsidR="00694987" w:rsidRPr="00694987" w:rsidRDefault="00694987" w:rsidP="00694987">
      <w:pPr>
        <w:pStyle w:val="3"/>
        <w:rPr>
          <w:rFonts w:eastAsia="宋体"/>
          <w:lang w:eastAsia="zh-CN"/>
        </w:rPr>
      </w:pPr>
      <w:bookmarkStart w:id="17" w:name="_Toc392618448"/>
      <w:r>
        <w:rPr>
          <w:rFonts w:eastAsia="宋体" w:hint="eastAsia"/>
          <w:lang w:eastAsia="zh-CN"/>
        </w:rPr>
        <w:t>AutoCAD.NET</w:t>
      </w:r>
      <w:bookmarkEnd w:id="17"/>
      <w:r w:rsidRPr="00694987">
        <w:rPr>
          <w:rFonts w:eastAsia="宋体" w:hint="eastAsia"/>
          <w:lang w:eastAsia="zh-CN"/>
        </w:rPr>
        <w:t xml:space="preserve"> </w:t>
      </w:r>
    </w:p>
    <w:p w:rsidR="00694987" w:rsidRDefault="00694987" w:rsidP="00694987">
      <w:pPr>
        <w:ind w:firstLineChars="200" w:firstLine="400"/>
        <w:rPr>
          <w:rFonts w:eastAsia="宋体"/>
          <w:lang w:eastAsia="zh-CN"/>
        </w:rPr>
      </w:pPr>
      <w:r w:rsidRPr="00694987">
        <w:rPr>
          <w:rFonts w:eastAsia="宋体" w:hint="eastAsia"/>
          <w:lang w:eastAsia="zh-CN"/>
        </w:rPr>
        <w:t>从</w:t>
      </w:r>
      <w:r w:rsidRPr="00694987">
        <w:rPr>
          <w:rFonts w:eastAsia="宋体" w:hint="eastAsia"/>
          <w:lang w:eastAsia="zh-CN"/>
        </w:rPr>
        <w:t>AutoCAD2006</w:t>
      </w:r>
      <w:r w:rsidRPr="00694987">
        <w:rPr>
          <w:rFonts w:eastAsia="宋体" w:hint="eastAsia"/>
          <w:lang w:eastAsia="zh-CN"/>
        </w:rPr>
        <w:t>开始，</w:t>
      </w:r>
      <w:r w:rsidRPr="00694987">
        <w:rPr>
          <w:rFonts w:eastAsia="宋体" w:hint="eastAsia"/>
          <w:lang w:eastAsia="zh-CN"/>
        </w:rPr>
        <w:t>Autodesk</w:t>
      </w:r>
      <w:r w:rsidRPr="00694987">
        <w:rPr>
          <w:rFonts w:eastAsia="宋体" w:hint="eastAsia"/>
          <w:lang w:eastAsia="zh-CN"/>
        </w:rPr>
        <w:t>为其开发增加了</w:t>
      </w:r>
      <w:r w:rsidRPr="00694987">
        <w:rPr>
          <w:rFonts w:eastAsia="宋体" w:hint="eastAsia"/>
          <w:lang w:eastAsia="zh-CN"/>
        </w:rPr>
        <w:t>.NET API</w:t>
      </w:r>
      <w:r w:rsidRPr="00694987">
        <w:rPr>
          <w:rFonts w:eastAsia="宋体" w:hint="eastAsia"/>
          <w:lang w:eastAsia="zh-CN"/>
        </w:rPr>
        <w:t>。</w:t>
      </w:r>
      <w:r w:rsidRPr="00694987">
        <w:rPr>
          <w:rFonts w:eastAsia="宋体" w:hint="eastAsia"/>
          <w:lang w:eastAsia="zh-CN"/>
        </w:rPr>
        <w:t>.NET API</w:t>
      </w:r>
      <w:r w:rsidRPr="00694987">
        <w:rPr>
          <w:rFonts w:eastAsia="宋体" w:hint="eastAsia"/>
          <w:lang w:eastAsia="zh-CN"/>
        </w:rPr>
        <w:t>提供了一系列托管的外包类，使得开发人员可以在</w:t>
      </w:r>
      <w:r w:rsidRPr="00694987">
        <w:rPr>
          <w:rFonts w:eastAsia="宋体" w:hint="eastAsia"/>
          <w:lang w:eastAsia="zh-CN"/>
        </w:rPr>
        <w:t>Microsoft.NET Framework</w:t>
      </w:r>
      <w:r w:rsidRPr="00694987">
        <w:rPr>
          <w:rFonts w:eastAsia="宋体" w:hint="eastAsia"/>
          <w:lang w:eastAsia="zh-CN"/>
        </w:rPr>
        <w:t>下，使用任何支持</w:t>
      </w:r>
      <w:r w:rsidRPr="00694987">
        <w:rPr>
          <w:rFonts w:eastAsia="宋体" w:hint="eastAsia"/>
          <w:lang w:eastAsia="zh-CN"/>
        </w:rPr>
        <w:t>.NET</w:t>
      </w:r>
      <w:r w:rsidRPr="00694987">
        <w:rPr>
          <w:rFonts w:eastAsia="宋体" w:hint="eastAsia"/>
          <w:lang w:eastAsia="zh-CN"/>
        </w:rPr>
        <w:t>的语言，如</w:t>
      </w:r>
      <w:r w:rsidRPr="00694987">
        <w:rPr>
          <w:rFonts w:eastAsia="宋体" w:hint="eastAsia"/>
          <w:lang w:eastAsia="zh-CN"/>
        </w:rPr>
        <w:t>VB.NET</w:t>
      </w:r>
      <w:proofErr w:type="gramStart"/>
      <w:r w:rsidRPr="00694987">
        <w:rPr>
          <w:rFonts w:eastAsia="宋体" w:hint="eastAsia"/>
          <w:lang w:eastAsia="zh-CN"/>
        </w:rPr>
        <w:t>,C</w:t>
      </w:r>
      <w:proofErr w:type="gramEnd"/>
      <w:r w:rsidRPr="00694987">
        <w:rPr>
          <w:rFonts w:eastAsia="宋体" w:hint="eastAsia"/>
          <w:lang w:eastAsia="zh-CN"/>
        </w:rPr>
        <w:t>#</w:t>
      </w:r>
      <w:r w:rsidRPr="00694987">
        <w:rPr>
          <w:rFonts w:eastAsia="宋体" w:hint="eastAsia"/>
          <w:lang w:eastAsia="zh-CN"/>
        </w:rPr>
        <w:t>和</w:t>
      </w:r>
      <w:r w:rsidRPr="00694987">
        <w:rPr>
          <w:rFonts w:eastAsia="宋体" w:hint="eastAsia"/>
          <w:lang w:eastAsia="zh-CN"/>
        </w:rPr>
        <w:t>Managed C++</w:t>
      </w:r>
      <w:r w:rsidRPr="00694987">
        <w:rPr>
          <w:rFonts w:eastAsia="宋体" w:hint="eastAsia"/>
          <w:lang w:eastAsia="zh-CN"/>
        </w:rPr>
        <w:t>等对</w:t>
      </w:r>
      <w:r w:rsidRPr="00694987">
        <w:rPr>
          <w:rFonts w:eastAsia="宋体" w:hint="eastAsia"/>
          <w:lang w:eastAsia="zh-CN"/>
        </w:rPr>
        <w:t>AutoCAD</w:t>
      </w:r>
      <w:r w:rsidRPr="00694987">
        <w:rPr>
          <w:rFonts w:eastAsia="宋体" w:hint="eastAsia"/>
          <w:lang w:eastAsia="zh-CN"/>
        </w:rPr>
        <w:t>进行二次开发。其优点是完全面向对象，方便易用，是相对比较理想的</w:t>
      </w:r>
      <w:r w:rsidRPr="00694987">
        <w:rPr>
          <w:rFonts w:eastAsia="宋体" w:hint="eastAsia"/>
          <w:lang w:eastAsia="zh-CN"/>
        </w:rPr>
        <w:t>AutoCAD</w:t>
      </w:r>
      <w:r w:rsidRPr="00694987">
        <w:rPr>
          <w:rFonts w:eastAsia="宋体" w:hint="eastAsia"/>
          <w:lang w:eastAsia="zh-CN"/>
        </w:rPr>
        <w:t>二次开发工具</w:t>
      </w:r>
      <w:r>
        <w:rPr>
          <w:rFonts w:eastAsia="宋体" w:hint="eastAsia"/>
          <w:lang w:eastAsia="zh-CN"/>
        </w:rPr>
        <w:t>。</w:t>
      </w:r>
    </w:p>
    <w:p w:rsidR="00694987" w:rsidRDefault="00694987" w:rsidP="00694987">
      <w:pPr>
        <w:ind w:firstLineChars="200" w:firstLine="400"/>
        <w:rPr>
          <w:rFonts w:eastAsia="宋体"/>
          <w:lang w:eastAsia="zh-CN"/>
        </w:rPr>
      </w:pPr>
    </w:p>
    <w:p w:rsidR="00694987" w:rsidRPr="00A6369B" w:rsidRDefault="006B398F" w:rsidP="0085332F">
      <w:pPr>
        <w:rPr>
          <w:rFonts w:eastAsia="宋体"/>
          <w:lang w:eastAsia="zh-CN"/>
        </w:rPr>
      </w:pPr>
      <w:r>
        <w:rPr>
          <w:rFonts w:eastAsia="宋体" w:hint="eastAsia"/>
          <w:lang w:eastAsia="zh-CN"/>
        </w:rPr>
        <w:t xml:space="preserve"> </w:t>
      </w:r>
      <w:r w:rsidR="00CC56B8">
        <w:rPr>
          <w:rFonts w:eastAsia="宋体"/>
          <w:lang w:eastAsia="zh-CN"/>
        </w:rPr>
        <w:br w:type="page"/>
      </w:r>
    </w:p>
    <w:p w:rsidR="001F0BDF" w:rsidRDefault="001F0BDF" w:rsidP="0085332F">
      <w:pPr>
        <w:pStyle w:val="1"/>
      </w:pPr>
      <w:bookmarkStart w:id="18" w:name="_Toc392618449"/>
      <w:bookmarkStart w:id="19" w:name="_Toc119343537"/>
      <w:bookmarkStart w:id="20" w:name="_Toc129354320"/>
      <w:r>
        <w:rPr>
          <w:rFonts w:hint="eastAsia"/>
        </w:rPr>
        <w:lastRenderedPageBreak/>
        <w:t>设计</w:t>
      </w:r>
      <w:r w:rsidR="00947CB7">
        <w:rPr>
          <w:rFonts w:hint="eastAsia"/>
        </w:rPr>
        <w:t>目标</w:t>
      </w:r>
      <w:bookmarkEnd w:id="18"/>
    </w:p>
    <w:p w:rsidR="000C0921" w:rsidRPr="001F01F1" w:rsidRDefault="00A42345" w:rsidP="001F01F1">
      <w:pPr>
        <w:spacing w:line="0" w:lineRule="atLeast"/>
        <w:rPr>
          <w:rFonts w:ascii="宋体" w:eastAsia="宋体" w:hAnsi="宋体"/>
          <w:sz w:val="2"/>
          <w:szCs w:val="2"/>
          <w:lang w:eastAsia="zh-CN"/>
        </w:rPr>
      </w:pPr>
      <w:bookmarkStart w:id="21" w:name="_Toc119343542"/>
      <w:bookmarkStart w:id="22" w:name="_Toc129354322"/>
      <w:bookmarkEnd w:id="19"/>
      <w:bookmarkEnd w:id="20"/>
      <w:r>
        <w:rPr>
          <w:rFonts w:ascii="宋体" w:eastAsia="宋体" w:hAnsi="宋体" w:cs="宋体" w:hint="eastAsia"/>
          <w:sz w:val="28"/>
          <w:szCs w:val="28"/>
          <w:lang w:eastAsia="zh-CN"/>
        </w:rPr>
        <w:t xml:space="preserve"> </w:t>
      </w:r>
    </w:p>
    <w:p w:rsidR="00B9011F" w:rsidRDefault="006B0EFE" w:rsidP="001F1490">
      <w:pPr>
        <w:pStyle w:val="2"/>
        <w:ind w:left="578" w:hanging="578"/>
        <w:rPr>
          <w:rFonts w:eastAsia="宋体"/>
          <w:lang w:eastAsia="zh-CN"/>
        </w:rPr>
      </w:pPr>
      <w:bookmarkStart w:id="23" w:name="_Toc392618450"/>
      <w:r>
        <w:rPr>
          <w:rFonts w:eastAsia="宋体" w:hint="eastAsia"/>
          <w:lang w:eastAsia="zh-CN"/>
        </w:rPr>
        <w:t>2D</w:t>
      </w:r>
      <w:r>
        <w:rPr>
          <w:rFonts w:eastAsia="宋体" w:hint="eastAsia"/>
          <w:lang w:eastAsia="zh-CN"/>
        </w:rPr>
        <w:t>投放目标</w:t>
      </w:r>
      <w:bookmarkEnd w:id="23"/>
    </w:p>
    <w:p w:rsidR="00CD0C68" w:rsidRDefault="00C46651" w:rsidP="00CC56B8">
      <w:pPr>
        <w:ind w:firstLineChars="200" w:firstLine="560"/>
        <w:rPr>
          <w:rFonts w:ascii="宋体" w:eastAsia="宋体" w:hAnsi="宋体" w:cs="宋体"/>
          <w:sz w:val="28"/>
          <w:szCs w:val="28"/>
          <w:lang w:eastAsia="zh-CN"/>
        </w:rPr>
      </w:pPr>
      <w:r>
        <w:rPr>
          <w:rFonts w:ascii="宋体" w:eastAsia="宋体" w:hAnsi="宋体" w:cs="宋体" w:hint="eastAsia"/>
          <w:sz w:val="28"/>
          <w:szCs w:val="28"/>
          <w:lang w:eastAsia="zh-CN"/>
        </w:rPr>
        <w:t>生成随机</w:t>
      </w:r>
      <w:r>
        <w:rPr>
          <w:rFonts w:ascii="宋体" w:eastAsia="宋体" w:hAnsi="宋体" w:cs="宋体"/>
          <w:sz w:val="28"/>
          <w:szCs w:val="28"/>
          <w:lang w:eastAsia="zh-CN"/>
        </w:rPr>
        <w:t>凸多边形，</w:t>
      </w:r>
      <w:r>
        <w:rPr>
          <w:rFonts w:ascii="宋体" w:eastAsia="宋体" w:hAnsi="宋体" w:cs="宋体" w:hint="eastAsia"/>
          <w:sz w:val="28"/>
          <w:szCs w:val="28"/>
          <w:lang w:eastAsia="zh-CN"/>
        </w:rPr>
        <w:t>并</w:t>
      </w:r>
      <w:r>
        <w:rPr>
          <w:rFonts w:ascii="宋体" w:eastAsia="宋体" w:hAnsi="宋体" w:cs="宋体"/>
          <w:sz w:val="28"/>
          <w:szCs w:val="28"/>
          <w:lang w:eastAsia="zh-CN"/>
        </w:rPr>
        <w:t>随机投放</w:t>
      </w:r>
      <w:r w:rsidR="00CC56B8">
        <w:rPr>
          <w:rFonts w:ascii="宋体" w:eastAsia="宋体" w:hAnsi="宋体" w:cs="宋体" w:hint="eastAsia"/>
          <w:sz w:val="28"/>
          <w:szCs w:val="28"/>
          <w:lang w:eastAsia="zh-CN"/>
        </w:rPr>
        <w:t>在给定的矩形容器中，</w:t>
      </w:r>
      <w:r w:rsidR="001975F2">
        <w:rPr>
          <w:rFonts w:ascii="宋体" w:eastAsia="宋体" w:hAnsi="宋体" w:cs="宋体" w:hint="eastAsia"/>
          <w:sz w:val="28"/>
          <w:szCs w:val="28"/>
          <w:lang w:eastAsia="zh-CN"/>
        </w:rPr>
        <w:t>，</w:t>
      </w:r>
      <w:r>
        <w:rPr>
          <w:rFonts w:ascii="宋体" w:eastAsia="宋体" w:hAnsi="宋体" w:cs="宋体" w:hint="eastAsia"/>
          <w:sz w:val="28"/>
          <w:szCs w:val="28"/>
          <w:lang w:eastAsia="zh-CN"/>
        </w:rPr>
        <w:t>且</w:t>
      </w:r>
      <w:r w:rsidR="00CD0C68">
        <w:rPr>
          <w:rFonts w:ascii="宋体" w:eastAsia="宋体" w:hAnsi="宋体" w:cs="宋体"/>
          <w:sz w:val="28"/>
          <w:szCs w:val="28"/>
          <w:lang w:eastAsia="zh-CN"/>
        </w:rPr>
        <w:t>满足：</w:t>
      </w:r>
    </w:p>
    <w:p w:rsidR="00C46651" w:rsidRPr="00C46651" w:rsidRDefault="00C46651" w:rsidP="0085332F">
      <w:pPr>
        <w:numPr>
          <w:ilvl w:val="0"/>
          <w:numId w:val="18"/>
        </w:numPr>
        <w:rPr>
          <w:rFonts w:ascii="宋体" w:eastAsia="宋体" w:hAnsi="宋体" w:cs="宋体"/>
          <w:sz w:val="28"/>
          <w:szCs w:val="28"/>
          <w:lang w:eastAsia="zh-CN"/>
        </w:rPr>
      </w:pPr>
      <w:r w:rsidRPr="00C46651">
        <w:rPr>
          <w:rFonts w:ascii="宋体" w:eastAsia="宋体" w:hAnsi="宋体" w:cs="宋体" w:hint="eastAsia"/>
          <w:sz w:val="28"/>
          <w:szCs w:val="28"/>
          <w:lang w:eastAsia="zh-CN"/>
        </w:rPr>
        <w:t>多边形为存在</w:t>
      </w:r>
      <w:r w:rsidRPr="00C46651">
        <w:rPr>
          <w:rFonts w:ascii="宋体" w:eastAsia="宋体" w:hAnsi="宋体" w:cs="宋体"/>
          <w:sz w:val="28"/>
          <w:szCs w:val="28"/>
          <w:lang w:eastAsia="zh-CN"/>
        </w:rPr>
        <w:t>外接圆</w:t>
      </w:r>
      <w:r>
        <w:rPr>
          <w:rFonts w:ascii="宋体" w:eastAsia="宋体" w:hAnsi="宋体" w:cs="宋体" w:hint="eastAsia"/>
          <w:sz w:val="28"/>
          <w:szCs w:val="28"/>
          <w:lang w:eastAsia="zh-CN"/>
        </w:rPr>
        <w:t>的</w:t>
      </w:r>
      <w:r>
        <w:rPr>
          <w:rFonts w:ascii="宋体" w:eastAsia="宋体" w:hAnsi="宋体" w:cs="宋体"/>
          <w:sz w:val="28"/>
          <w:szCs w:val="28"/>
          <w:lang w:eastAsia="zh-CN"/>
        </w:rPr>
        <w:t>凸多边形</w:t>
      </w:r>
    </w:p>
    <w:p w:rsidR="00CD0C68" w:rsidRDefault="00C46651" w:rsidP="0085332F">
      <w:pPr>
        <w:numPr>
          <w:ilvl w:val="0"/>
          <w:numId w:val="18"/>
        </w:numPr>
        <w:rPr>
          <w:rFonts w:ascii="宋体" w:eastAsia="宋体" w:hAnsi="宋体" w:cs="宋体"/>
          <w:sz w:val="28"/>
          <w:szCs w:val="28"/>
          <w:lang w:eastAsia="zh-CN"/>
        </w:rPr>
      </w:pPr>
      <w:r>
        <w:rPr>
          <w:rFonts w:ascii="宋体" w:eastAsia="宋体" w:hAnsi="宋体" w:cs="宋体" w:hint="eastAsia"/>
          <w:sz w:val="28"/>
          <w:szCs w:val="28"/>
          <w:lang w:eastAsia="zh-CN"/>
        </w:rPr>
        <w:t>多边形</w:t>
      </w:r>
      <w:r w:rsidR="00CD0C68">
        <w:rPr>
          <w:rFonts w:ascii="宋体" w:eastAsia="宋体" w:hAnsi="宋体" w:cs="宋体" w:hint="eastAsia"/>
          <w:sz w:val="28"/>
          <w:szCs w:val="28"/>
          <w:lang w:eastAsia="zh-CN"/>
        </w:rPr>
        <w:t>外接圆、</w:t>
      </w:r>
      <w:r w:rsidR="00CD0C68">
        <w:rPr>
          <w:rFonts w:ascii="宋体" w:eastAsia="宋体" w:hAnsi="宋体" w:cs="宋体"/>
          <w:sz w:val="28"/>
          <w:szCs w:val="28"/>
          <w:lang w:eastAsia="zh-CN"/>
        </w:rPr>
        <w:t>内角大小</w:t>
      </w:r>
      <w:r w:rsidR="00CD0C68">
        <w:rPr>
          <w:rFonts w:ascii="宋体" w:eastAsia="宋体" w:hAnsi="宋体" w:cs="宋体" w:hint="eastAsia"/>
          <w:sz w:val="28"/>
          <w:szCs w:val="28"/>
          <w:lang w:eastAsia="zh-CN"/>
        </w:rPr>
        <w:t>应</w:t>
      </w:r>
      <w:r w:rsidR="00CD0C68">
        <w:rPr>
          <w:rFonts w:ascii="宋体" w:eastAsia="宋体" w:hAnsi="宋体" w:cs="宋体"/>
          <w:sz w:val="28"/>
          <w:szCs w:val="28"/>
          <w:lang w:eastAsia="zh-CN"/>
        </w:rPr>
        <w:t>可以控制</w:t>
      </w:r>
      <w:r w:rsidR="00CD0C68">
        <w:rPr>
          <w:rFonts w:ascii="宋体" w:eastAsia="宋体" w:hAnsi="宋体" w:cs="宋体" w:hint="eastAsia"/>
          <w:sz w:val="28"/>
          <w:szCs w:val="28"/>
          <w:lang w:eastAsia="zh-CN"/>
        </w:rPr>
        <w:t>在指定范围内</w:t>
      </w:r>
    </w:p>
    <w:p w:rsidR="00CD0C68" w:rsidRDefault="001975F2" w:rsidP="0085332F">
      <w:pPr>
        <w:numPr>
          <w:ilvl w:val="0"/>
          <w:numId w:val="18"/>
        </w:numPr>
        <w:rPr>
          <w:rFonts w:ascii="宋体" w:eastAsia="宋体" w:hAnsi="宋体" w:cs="宋体"/>
          <w:sz w:val="28"/>
          <w:szCs w:val="28"/>
          <w:lang w:eastAsia="zh-CN"/>
        </w:rPr>
      </w:pPr>
      <w:r>
        <w:rPr>
          <w:rFonts w:ascii="宋体" w:eastAsia="宋体" w:hAnsi="宋体" w:cs="宋体" w:hint="eastAsia"/>
          <w:sz w:val="28"/>
          <w:szCs w:val="28"/>
          <w:lang w:eastAsia="zh-CN"/>
        </w:rPr>
        <w:t>多边形</w:t>
      </w:r>
      <w:r>
        <w:rPr>
          <w:rFonts w:ascii="宋体" w:eastAsia="宋体" w:hAnsi="宋体" w:cs="宋体"/>
          <w:sz w:val="28"/>
          <w:szCs w:val="28"/>
          <w:lang w:eastAsia="zh-CN"/>
        </w:rPr>
        <w:t>在容器中服从均匀分布</w:t>
      </w:r>
    </w:p>
    <w:p w:rsidR="00C46651" w:rsidRDefault="001975F2" w:rsidP="0085332F">
      <w:pPr>
        <w:numPr>
          <w:ilvl w:val="0"/>
          <w:numId w:val="18"/>
        </w:numPr>
        <w:rPr>
          <w:rFonts w:ascii="宋体" w:eastAsia="宋体" w:hAnsi="宋体" w:cs="宋体"/>
          <w:sz w:val="28"/>
          <w:szCs w:val="28"/>
          <w:lang w:eastAsia="zh-CN"/>
        </w:rPr>
      </w:pPr>
      <w:r>
        <w:rPr>
          <w:rFonts w:ascii="宋体" w:eastAsia="宋体" w:hAnsi="宋体" w:cs="宋体" w:hint="eastAsia"/>
          <w:sz w:val="28"/>
          <w:szCs w:val="28"/>
          <w:lang w:eastAsia="zh-CN"/>
        </w:rPr>
        <w:t>多边形之间不能</w:t>
      </w:r>
      <w:r>
        <w:rPr>
          <w:rFonts w:ascii="宋体" w:eastAsia="宋体" w:hAnsi="宋体" w:cs="宋体"/>
          <w:sz w:val="28"/>
          <w:szCs w:val="28"/>
          <w:lang w:eastAsia="zh-CN"/>
        </w:rPr>
        <w:t>相交</w:t>
      </w:r>
      <w:r>
        <w:rPr>
          <w:rFonts w:ascii="宋体" w:eastAsia="宋体" w:hAnsi="宋体" w:cs="宋体" w:hint="eastAsia"/>
          <w:sz w:val="28"/>
          <w:szCs w:val="28"/>
          <w:lang w:eastAsia="zh-CN"/>
        </w:rPr>
        <w:t>、</w:t>
      </w:r>
      <w:r w:rsidR="00063157">
        <w:rPr>
          <w:rFonts w:ascii="宋体" w:eastAsia="宋体" w:hAnsi="宋体" w:cs="宋体"/>
          <w:sz w:val="28"/>
          <w:szCs w:val="28"/>
          <w:lang w:eastAsia="zh-CN"/>
        </w:rPr>
        <w:t>重合</w:t>
      </w:r>
      <w:r w:rsidR="00063157">
        <w:rPr>
          <w:rFonts w:ascii="宋体" w:eastAsia="宋体" w:hAnsi="宋体" w:cs="宋体" w:hint="eastAsia"/>
          <w:sz w:val="28"/>
          <w:szCs w:val="28"/>
          <w:lang w:eastAsia="zh-CN"/>
        </w:rPr>
        <w:t>或</w:t>
      </w:r>
      <w:r>
        <w:rPr>
          <w:rFonts w:ascii="宋体" w:eastAsia="宋体" w:hAnsi="宋体" w:cs="宋体"/>
          <w:sz w:val="28"/>
          <w:szCs w:val="28"/>
          <w:lang w:eastAsia="zh-CN"/>
        </w:rPr>
        <w:t>互相包含</w:t>
      </w:r>
    </w:p>
    <w:p w:rsidR="00063157" w:rsidRDefault="00063157" w:rsidP="0085332F">
      <w:pPr>
        <w:numPr>
          <w:ilvl w:val="0"/>
          <w:numId w:val="18"/>
        </w:numPr>
        <w:rPr>
          <w:rFonts w:ascii="宋体" w:eastAsia="宋体" w:hAnsi="宋体" w:cs="宋体"/>
          <w:sz w:val="28"/>
          <w:szCs w:val="28"/>
          <w:lang w:eastAsia="zh-CN"/>
        </w:rPr>
      </w:pPr>
      <w:r>
        <w:rPr>
          <w:rFonts w:ascii="宋体" w:eastAsia="宋体" w:hAnsi="宋体" w:cs="宋体" w:hint="eastAsia"/>
          <w:sz w:val="28"/>
          <w:szCs w:val="28"/>
          <w:lang w:eastAsia="zh-CN"/>
        </w:rPr>
        <w:t>多边形</w:t>
      </w:r>
      <w:r>
        <w:rPr>
          <w:rFonts w:ascii="宋体" w:eastAsia="宋体" w:hAnsi="宋体" w:cs="宋体"/>
          <w:sz w:val="28"/>
          <w:szCs w:val="28"/>
          <w:lang w:eastAsia="zh-CN"/>
        </w:rPr>
        <w:t>不能超出容器边界</w:t>
      </w:r>
    </w:p>
    <w:p w:rsidR="006A12F1" w:rsidRDefault="001975F2" w:rsidP="0085332F">
      <w:pPr>
        <w:numPr>
          <w:ilvl w:val="0"/>
          <w:numId w:val="18"/>
        </w:numPr>
        <w:rPr>
          <w:rFonts w:ascii="宋体" w:eastAsia="宋体" w:hAnsi="宋体" w:cs="宋体"/>
          <w:sz w:val="28"/>
          <w:szCs w:val="28"/>
          <w:lang w:eastAsia="zh-CN"/>
        </w:rPr>
      </w:pPr>
      <w:r>
        <w:rPr>
          <w:rFonts w:ascii="宋体" w:eastAsia="宋体" w:hAnsi="宋体" w:cs="宋体" w:hint="eastAsia"/>
          <w:sz w:val="28"/>
          <w:szCs w:val="28"/>
          <w:lang w:eastAsia="zh-CN"/>
        </w:rPr>
        <w:t>多边形</w:t>
      </w:r>
      <w:r>
        <w:rPr>
          <w:rFonts w:ascii="宋体" w:eastAsia="宋体" w:hAnsi="宋体" w:cs="宋体"/>
          <w:sz w:val="28"/>
          <w:szCs w:val="28"/>
          <w:lang w:eastAsia="zh-CN"/>
        </w:rPr>
        <w:t>的</w:t>
      </w:r>
      <w:r w:rsidR="00CC56B8">
        <w:rPr>
          <w:rFonts w:ascii="宋体" w:eastAsia="宋体" w:hAnsi="宋体" w:cs="宋体" w:hint="eastAsia"/>
          <w:sz w:val="28"/>
          <w:szCs w:val="28"/>
          <w:lang w:eastAsia="zh-CN"/>
        </w:rPr>
        <w:t>填充率</w:t>
      </w:r>
      <w:r>
        <w:rPr>
          <w:rFonts w:ascii="宋体" w:eastAsia="宋体" w:hAnsi="宋体" w:cs="宋体" w:hint="eastAsia"/>
          <w:sz w:val="28"/>
          <w:szCs w:val="28"/>
          <w:lang w:eastAsia="zh-CN"/>
        </w:rPr>
        <w:t>，</w:t>
      </w:r>
      <w:r>
        <w:rPr>
          <w:rFonts w:ascii="宋体" w:eastAsia="宋体" w:hAnsi="宋体" w:cs="宋体"/>
          <w:sz w:val="28"/>
          <w:szCs w:val="28"/>
          <w:lang w:eastAsia="zh-CN"/>
        </w:rPr>
        <w:t>即</w:t>
      </w:r>
      <w:r w:rsidR="00CD0C68">
        <w:rPr>
          <w:rFonts w:ascii="宋体" w:eastAsia="宋体" w:hAnsi="宋体" w:cs="宋体" w:hint="eastAsia"/>
          <w:sz w:val="28"/>
          <w:szCs w:val="28"/>
          <w:lang w:eastAsia="zh-CN"/>
        </w:rPr>
        <w:t>所投放</w:t>
      </w:r>
      <w:r w:rsidR="00CD0C68">
        <w:rPr>
          <w:rFonts w:ascii="宋体" w:eastAsia="宋体" w:hAnsi="宋体" w:cs="宋体"/>
          <w:sz w:val="28"/>
          <w:szCs w:val="28"/>
          <w:lang w:eastAsia="zh-CN"/>
        </w:rPr>
        <w:t>的</w:t>
      </w:r>
      <w:r>
        <w:rPr>
          <w:rFonts w:ascii="宋体" w:eastAsia="宋体" w:hAnsi="宋体" w:cs="宋体"/>
          <w:sz w:val="28"/>
          <w:szCs w:val="28"/>
          <w:lang w:eastAsia="zh-CN"/>
        </w:rPr>
        <w:t>满足要求的多边形</w:t>
      </w:r>
      <w:r>
        <w:rPr>
          <w:rFonts w:ascii="宋体" w:eastAsia="宋体" w:hAnsi="宋体" w:cs="宋体" w:hint="eastAsia"/>
          <w:sz w:val="28"/>
          <w:szCs w:val="28"/>
          <w:lang w:eastAsia="zh-CN"/>
        </w:rPr>
        <w:t>的</w:t>
      </w:r>
      <w:r>
        <w:rPr>
          <w:rFonts w:ascii="宋体" w:eastAsia="宋体" w:hAnsi="宋体" w:cs="宋体"/>
          <w:sz w:val="28"/>
          <w:szCs w:val="28"/>
          <w:lang w:eastAsia="zh-CN"/>
        </w:rPr>
        <w:t>面积总和</w:t>
      </w:r>
      <w:r w:rsidR="00CD0C68">
        <w:rPr>
          <w:rFonts w:ascii="宋体" w:eastAsia="宋体" w:hAnsi="宋体" w:cs="宋体" w:hint="eastAsia"/>
          <w:sz w:val="28"/>
          <w:szCs w:val="28"/>
          <w:lang w:eastAsia="zh-CN"/>
        </w:rPr>
        <w:t>占矩形</w:t>
      </w:r>
      <w:r w:rsidR="00CD0C68">
        <w:rPr>
          <w:rFonts w:ascii="宋体" w:eastAsia="宋体" w:hAnsi="宋体" w:cs="宋体"/>
          <w:sz w:val="28"/>
          <w:szCs w:val="28"/>
          <w:lang w:eastAsia="zh-CN"/>
        </w:rPr>
        <w:t>容器面积</w:t>
      </w:r>
      <w:r w:rsidR="00CD0C68">
        <w:rPr>
          <w:rFonts w:ascii="宋体" w:eastAsia="宋体" w:hAnsi="宋体" w:cs="宋体" w:hint="eastAsia"/>
          <w:sz w:val="28"/>
          <w:szCs w:val="28"/>
          <w:lang w:eastAsia="zh-CN"/>
        </w:rPr>
        <w:t>的</w:t>
      </w:r>
      <w:r w:rsidR="00CD0C68">
        <w:rPr>
          <w:rFonts w:ascii="宋体" w:eastAsia="宋体" w:hAnsi="宋体" w:cs="宋体"/>
          <w:sz w:val="28"/>
          <w:szCs w:val="28"/>
          <w:lang w:eastAsia="zh-CN"/>
        </w:rPr>
        <w:t>百分比</w:t>
      </w:r>
      <w:r w:rsidR="00CD0C68">
        <w:rPr>
          <w:rFonts w:ascii="宋体" w:eastAsia="宋体" w:hAnsi="宋体" w:cs="宋体" w:hint="eastAsia"/>
          <w:sz w:val="28"/>
          <w:szCs w:val="28"/>
          <w:lang w:eastAsia="zh-CN"/>
        </w:rPr>
        <w:t>，</w:t>
      </w:r>
      <w:r w:rsidR="00CC56B8">
        <w:rPr>
          <w:rFonts w:ascii="宋体" w:eastAsia="宋体" w:hAnsi="宋体" w:cs="宋体" w:hint="eastAsia"/>
          <w:sz w:val="28"/>
          <w:szCs w:val="28"/>
          <w:lang w:eastAsia="zh-CN"/>
        </w:rPr>
        <w:t>达到</w:t>
      </w:r>
      <w:r w:rsidR="00E51123">
        <w:rPr>
          <w:rFonts w:ascii="宋体" w:eastAsia="宋体" w:hAnsi="宋体" w:cs="宋体" w:hint="eastAsia"/>
          <w:sz w:val="28"/>
          <w:szCs w:val="28"/>
          <w:lang w:eastAsia="zh-CN"/>
        </w:rPr>
        <w:t>6</w:t>
      </w:r>
      <w:r w:rsidR="00CC56B8">
        <w:rPr>
          <w:rFonts w:ascii="宋体" w:eastAsia="宋体" w:hAnsi="宋体" w:cs="宋体" w:hint="eastAsia"/>
          <w:sz w:val="28"/>
          <w:szCs w:val="28"/>
          <w:lang w:eastAsia="zh-CN"/>
        </w:rPr>
        <w:t>0</w:t>
      </w:r>
      <w:r w:rsidR="00063157">
        <w:rPr>
          <w:rFonts w:ascii="宋体" w:eastAsia="宋体" w:hAnsi="宋体" w:cs="宋体"/>
          <w:sz w:val="28"/>
          <w:szCs w:val="28"/>
          <w:lang w:eastAsia="zh-CN"/>
        </w:rPr>
        <w:t>%</w:t>
      </w:r>
      <w:r w:rsidR="00CD0C68">
        <w:rPr>
          <w:rFonts w:ascii="宋体" w:eastAsia="宋体" w:hAnsi="宋体" w:cs="宋体"/>
          <w:sz w:val="28"/>
          <w:szCs w:val="28"/>
          <w:lang w:eastAsia="zh-CN"/>
        </w:rPr>
        <w:t>±5</w:t>
      </w:r>
      <w:r w:rsidR="00CC56B8">
        <w:rPr>
          <w:rFonts w:ascii="宋体" w:eastAsia="宋体" w:hAnsi="宋体" w:cs="宋体" w:hint="eastAsia"/>
          <w:sz w:val="28"/>
          <w:szCs w:val="28"/>
          <w:lang w:eastAsia="zh-CN"/>
        </w:rPr>
        <w:t>%。</w:t>
      </w:r>
    </w:p>
    <w:p w:rsidR="006A12F1" w:rsidRPr="00063157" w:rsidRDefault="006A12F1" w:rsidP="00293548">
      <w:pPr>
        <w:spacing w:line="14" w:lineRule="auto"/>
        <w:rPr>
          <w:rFonts w:eastAsia="宋体"/>
          <w:sz w:val="2"/>
          <w:szCs w:val="2"/>
          <w:lang w:eastAsia="zh-CN"/>
        </w:rPr>
      </w:pPr>
    </w:p>
    <w:p w:rsidR="00B03718" w:rsidRDefault="00B03718" w:rsidP="00C6506E">
      <w:pPr>
        <w:rPr>
          <w:rFonts w:ascii="宋体" w:eastAsia="宋体" w:hAnsi="宋体" w:cs="宋体"/>
          <w:sz w:val="28"/>
          <w:szCs w:val="28"/>
          <w:lang w:eastAsia="zh-CN"/>
        </w:rPr>
      </w:pPr>
      <w:r>
        <w:rPr>
          <w:rFonts w:ascii="宋体" w:eastAsia="宋体" w:hAnsi="宋体" w:cs="宋体"/>
          <w:sz w:val="28"/>
          <w:szCs w:val="28"/>
          <w:lang w:eastAsia="zh-CN"/>
        </w:rPr>
        <w:br w:type="page"/>
      </w:r>
    </w:p>
    <w:p w:rsidR="00B03718" w:rsidRPr="00DF25D7" w:rsidRDefault="00B03718" w:rsidP="00C6506E">
      <w:pPr>
        <w:rPr>
          <w:rFonts w:eastAsia="宋体"/>
          <w:sz w:val="2"/>
          <w:szCs w:val="2"/>
          <w:lang w:eastAsia="zh-CN"/>
        </w:rPr>
      </w:pPr>
    </w:p>
    <w:p w:rsidR="00AE3E1F" w:rsidRPr="00E3407F" w:rsidRDefault="00AE3E1F" w:rsidP="00E3407F">
      <w:pPr>
        <w:spacing w:line="14" w:lineRule="auto"/>
        <w:rPr>
          <w:rFonts w:ascii="宋体" w:eastAsia="宋体" w:hAnsi="宋体"/>
          <w:sz w:val="2"/>
          <w:szCs w:val="2"/>
          <w:lang w:eastAsia="zh-CN"/>
        </w:rPr>
      </w:pPr>
    </w:p>
    <w:p w:rsidR="00C3026A" w:rsidRDefault="006B0EFE" w:rsidP="0085332F">
      <w:pPr>
        <w:pStyle w:val="1"/>
      </w:pPr>
      <w:bookmarkStart w:id="24" w:name="_Toc392618451"/>
      <w:r>
        <w:rPr>
          <w:rFonts w:hint="eastAsia"/>
        </w:rPr>
        <w:t>2D</w:t>
      </w:r>
      <w:r>
        <w:rPr>
          <w:rFonts w:hint="eastAsia"/>
        </w:rPr>
        <w:t>投放模型分析</w:t>
      </w:r>
      <w:bookmarkEnd w:id="24"/>
    </w:p>
    <w:p w:rsidR="006B0EFE" w:rsidRPr="001F1490" w:rsidRDefault="006B0EFE" w:rsidP="001F1490">
      <w:pPr>
        <w:pStyle w:val="2"/>
        <w:ind w:left="578" w:hanging="578"/>
        <w:rPr>
          <w:rFonts w:eastAsia="宋体"/>
          <w:sz w:val="28"/>
          <w:szCs w:val="28"/>
          <w:lang w:eastAsia="zh-CN"/>
        </w:rPr>
      </w:pPr>
      <w:bookmarkStart w:id="25" w:name="_Toc392618452"/>
      <w:r>
        <w:rPr>
          <w:rFonts w:eastAsia="宋体" w:hint="eastAsia"/>
          <w:lang w:eastAsia="zh-CN"/>
        </w:rPr>
        <w:t>多边形面积计算</w:t>
      </w:r>
      <w:bookmarkEnd w:id="25"/>
    </w:p>
    <w:p w:rsidR="00F3480C" w:rsidRDefault="00F3480C" w:rsidP="0085332F">
      <w:pPr>
        <w:ind w:firstLine="576"/>
        <w:rPr>
          <w:rFonts w:eastAsia="宋体"/>
          <w:lang w:eastAsia="zh-CN"/>
        </w:rPr>
      </w:pPr>
      <w:r w:rsidRPr="00F3480C">
        <w:rPr>
          <w:rFonts w:eastAsia="宋体" w:hint="eastAsia"/>
          <w:lang w:eastAsia="zh-CN"/>
        </w:rPr>
        <w:t>设</w:t>
      </w:r>
      <w:r w:rsidRPr="00F3480C">
        <w:rPr>
          <w:lang w:eastAsia="zh-CN"/>
        </w:rPr>
        <w:t>Ω</w:t>
      </w:r>
      <w:r w:rsidRPr="00F3480C">
        <w:rPr>
          <w:rFonts w:eastAsia="宋体" w:hint="eastAsia"/>
          <w:lang w:eastAsia="zh-CN"/>
        </w:rPr>
        <w:t>是</w:t>
      </w:r>
      <w:r w:rsidRPr="00F3480C">
        <w:rPr>
          <w:lang w:eastAsia="zh-CN"/>
        </w:rPr>
        <w:t>m</w:t>
      </w:r>
      <w:r w:rsidRPr="00F3480C">
        <w:rPr>
          <w:rFonts w:eastAsia="宋体" w:hint="eastAsia"/>
          <w:lang w:eastAsia="zh-CN"/>
        </w:rPr>
        <w:t>边形</w:t>
      </w:r>
      <w:r w:rsidRPr="00F3480C">
        <w:rPr>
          <w:lang w:eastAsia="zh-CN"/>
        </w:rPr>
        <w:t>(</w:t>
      </w:r>
      <w:r w:rsidRPr="00F3480C">
        <w:rPr>
          <w:rFonts w:eastAsia="宋体" w:hint="eastAsia"/>
          <w:lang w:eastAsia="zh-CN"/>
        </w:rPr>
        <w:t>如下图</w:t>
      </w:r>
      <w:r w:rsidRPr="00F3480C">
        <w:rPr>
          <w:lang w:eastAsia="zh-CN"/>
        </w:rPr>
        <w:t>)</w:t>
      </w:r>
      <w:r w:rsidRPr="00F3480C">
        <w:rPr>
          <w:rFonts w:eastAsia="宋体" w:hint="eastAsia"/>
          <w:lang w:eastAsia="zh-CN"/>
        </w:rPr>
        <w:t>，顶点</w:t>
      </w:r>
      <w:r w:rsidR="00CF3F0C">
        <w:rPr>
          <w:rFonts w:eastAsia="宋体"/>
          <w:noProof/>
          <w:lang w:eastAsia="zh-CN"/>
        </w:rPr>
        <w:drawing>
          <wp:inline distT="0" distB="0" distL="0" distR="0" wp14:anchorId="78966D61" wp14:editId="3DEF0CB6">
            <wp:extent cx="1447800" cy="361950"/>
            <wp:effectExtent l="19050" t="0" r="0" b="0"/>
            <wp:docPr id="36" name="图片 36" descr="1343722850_1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1343722850_1102"/>
                    <pic:cNvPicPr>
                      <a:picLocks noChangeAspect="1" noChangeArrowheads="1"/>
                    </pic:cNvPicPr>
                  </pic:nvPicPr>
                  <pic:blipFill>
                    <a:blip r:embed="rId16"/>
                    <a:srcRect/>
                    <a:stretch>
                      <a:fillRect/>
                    </a:stretch>
                  </pic:blipFill>
                  <pic:spPr bwMode="auto">
                    <a:xfrm>
                      <a:off x="0" y="0"/>
                      <a:ext cx="1447800" cy="361950"/>
                    </a:xfrm>
                    <a:prstGeom prst="rect">
                      <a:avLst/>
                    </a:prstGeom>
                    <a:noFill/>
                    <a:ln w="9525">
                      <a:noFill/>
                      <a:miter lim="800000"/>
                      <a:headEnd/>
                      <a:tailEnd/>
                    </a:ln>
                  </pic:spPr>
                </pic:pic>
              </a:graphicData>
            </a:graphic>
          </wp:inline>
        </w:drawing>
      </w:r>
      <w:r w:rsidR="00734AB0">
        <w:rPr>
          <w:rFonts w:eastAsia="宋体" w:hint="eastAsia"/>
          <w:lang w:eastAsia="zh-CN"/>
        </w:rPr>
        <w:t>沿边界正向排列，</w:t>
      </w:r>
      <w:r w:rsidRPr="00F3480C">
        <w:rPr>
          <w:rFonts w:eastAsia="宋体" w:hint="eastAsia"/>
          <w:lang w:eastAsia="zh-CN"/>
        </w:rPr>
        <w:t>坐标依次为</w:t>
      </w:r>
      <w:r w:rsidR="00CF3F0C">
        <w:rPr>
          <w:rFonts w:eastAsia="宋体"/>
          <w:noProof/>
          <w:lang w:eastAsia="zh-CN"/>
        </w:rPr>
        <w:drawing>
          <wp:inline distT="0" distB="0" distL="0" distR="0" wp14:anchorId="16C7804E" wp14:editId="7E91F02C">
            <wp:extent cx="2657475" cy="495300"/>
            <wp:effectExtent l="19050" t="0" r="9525" b="0"/>
            <wp:docPr id="37" name="图片 37" descr="1343722878_8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1343722878_8349"/>
                    <pic:cNvPicPr>
                      <a:picLocks noChangeAspect="1" noChangeArrowheads="1"/>
                    </pic:cNvPicPr>
                  </pic:nvPicPr>
                  <pic:blipFill>
                    <a:blip r:embed="rId17"/>
                    <a:srcRect/>
                    <a:stretch>
                      <a:fillRect/>
                    </a:stretch>
                  </pic:blipFill>
                  <pic:spPr bwMode="auto">
                    <a:xfrm>
                      <a:off x="0" y="0"/>
                      <a:ext cx="2657475" cy="495300"/>
                    </a:xfrm>
                    <a:prstGeom prst="rect">
                      <a:avLst/>
                    </a:prstGeom>
                    <a:noFill/>
                    <a:ln w="9525">
                      <a:noFill/>
                      <a:miter lim="800000"/>
                      <a:headEnd/>
                      <a:tailEnd/>
                    </a:ln>
                  </pic:spPr>
                </pic:pic>
              </a:graphicData>
            </a:graphic>
          </wp:inline>
        </w:drawing>
      </w:r>
    </w:p>
    <w:p w:rsidR="00F3480C" w:rsidRPr="00F3480C" w:rsidRDefault="00CF3F0C" w:rsidP="00F3480C">
      <w:pPr>
        <w:ind w:left="576"/>
        <w:rPr>
          <w:lang w:eastAsia="zh-CN"/>
        </w:rPr>
      </w:pPr>
      <w:r>
        <w:rPr>
          <w:noProof/>
          <w:lang w:eastAsia="zh-CN"/>
        </w:rPr>
        <w:drawing>
          <wp:inline distT="0" distB="0" distL="0" distR="0" wp14:anchorId="3FB7BEE5" wp14:editId="07233B39">
            <wp:extent cx="1971675" cy="1257300"/>
            <wp:effectExtent l="19050" t="0" r="9525" b="0"/>
            <wp:docPr id="38" name="图片 38" descr="1343722752_8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1343722752_8301"/>
                    <pic:cNvPicPr>
                      <a:picLocks noChangeAspect="1" noChangeArrowheads="1"/>
                    </pic:cNvPicPr>
                  </pic:nvPicPr>
                  <pic:blipFill>
                    <a:blip r:embed="rId18"/>
                    <a:srcRect/>
                    <a:stretch>
                      <a:fillRect/>
                    </a:stretch>
                  </pic:blipFill>
                  <pic:spPr bwMode="auto">
                    <a:xfrm>
                      <a:off x="0" y="0"/>
                      <a:ext cx="1971675" cy="1257300"/>
                    </a:xfrm>
                    <a:prstGeom prst="rect">
                      <a:avLst/>
                    </a:prstGeom>
                    <a:noFill/>
                    <a:ln w="9525">
                      <a:noFill/>
                      <a:miter lim="800000"/>
                      <a:headEnd/>
                      <a:tailEnd/>
                    </a:ln>
                  </pic:spPr>
                </pic:pic>
              </a:graphicData>
            </a:graphic>
          </wp:inline>
        </w:drawing>
      </w:r>
    </w:p>
    <w:p w:rsidR="00F3480C" w:rsidRPr="00F3480C" w:rsidRDefault="00F3480C" w:rsidP="0085332F">
      <w:pPr>
        <w:ind w:firstLine="576"/>
        <w:rPr>
          <w:lang w:eastAsia="zh-CN"/>
        </w:rPr>
      </w:pPr>
      <w:r w:rsidRPr="00F3480C">
        <w:rPr>
          <w:rFonts w:eastAsia="宋体" w:hint="eastAsia"/>
          <w:lang w:eastAsia="zh-CN"/>
        </w:rPr>
        <w:t>建立</w:t>
      </w:r>
      <w:r w:rsidRPr="00F3480C">
        <w:rPr>
          <w:lang w:eastAsia="zh-CN"/>
        </w:rPr>
        <w:t>Ω</w:t>
      </w:r>
      <w:r w:rsidRPr="00F3480C">
        <w:rPr>
          <w:rFonts w:eastAsia="宋体" w:hint="eastAsia"/>
          <w:lang w:eastAsia="zh-CN"/>
        </w:rPr>
        <w:t>的多边形区域向量图。由图知坐标原点与多边形任意相邻的两个顶点构成一个三角形，而三角形的面积可由三个顶点构成的两个平面向量的外积求得。</w:t>
      </w:r>
      <w:r w:rsidR="00734AB0">
        <w:rPr>
          <w:rFonts w:eastAsia="宋体" w:hint="eastAsia"/>
          <w:lang w:eastAsia="zh-CN"/>
        </w:rPr>
        <w:t>由此可得</w:t>
      </w:r>
      <w:r w:rsidRPr="00F3480C">
        <w:rPr>
          <w:rFonts w:eastAsia="宋体" w:hint="eastAsia"/>
          <w:lang w:eastAsia="zh-CN"/>
        </w:rPr>
        <w:t>任意多边形的面积公式</w:t>
      </w:r>
      <w:r w:rsidR="00734AB0">
        <w:rPr>
          <w:rFonts w:eastAsia="宋体" w:hint="eastAsia"/>
          <w:lang w:eastAsia="zh-CN"/>
        </w:rPr>
        <w:t>：</w:t>
      </w:r>
    </w:p>
    <w:p w:rsidR="006B0EFE" w:rsidRPr="00C15393" w:rsidRDefault="00CF3F0C" w:rsidP="006B0EFE">
      <w:pPr>
        <w:rPr>
          <w:rFonts w:eastAsia="宋体"/>
          <w:lang w:eastAsia="zh-CN"/>
        </w:rPr>
      </w:pPr>
      <w:r>
        <w:rPr>
          <w:noProof/>
          <w:lang w:eastAsia="zh-CN"/>
        </w:rPr>
        <w:drawing>
          <wp:inline distT="0" distB="0" distL="0" distR="0" wp14:anchorId="6DA3BFFD" wp14:editId="3E093549">
            <wp:extent cx="4048125" cy="809625"/>
            <wp:effectExtent l="19050" t="0" r="9525" b="0"/>
            <wp:docPr id="39" name="图片 39" descr="1343722896_8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1343722896_8146"/>
                    <pic:cNvPicPr>
                      <a:picLocks noChangeAspect="1" noChangeArrowheads="1"/>
                    </pic:cNvPicPr>
                  </pic:nvPicPr>
                  <pic:blipFill>
                    <a:blip r:embed="rId19"/>
                    <a:srcRect/>
                    <a:stretch>
                      <a:fillRect/>
                    </a:stretch>
                  </pic:blipFill>
                  <pic:spPr bwMode="auto">
                    <a:xfrm>
                      <a:off x="0" y="0"/>
                      <a:ext cx="4048125" cy="809625"/>
                    </a:xfrm>
                    <a:prstGeom prst="rect">
                      <a:avLst/>
                    </a:prstGeom>
                    <a:noFill/>
                    <a:ln w="9525">
                      <a:noFill/>
                      <a:miter lim="800000"/>
                      <a:headEnd/>
                      <a:tailEnd/>
                    </a:ln>
                  </pic:spPr>
                </pic:pic>
              </a:graphicData>
            </a:graphic>
          </wp:inline>
        </w:drawing>
      </w:r>
    </w:p>
    <w:p w:rsidR="00A7417B" w:rsidRDefault="00A7417B" w:rsidP="001F1490">
      <w:pPr>
        <w:pStyle w:val="2"/>
        <w:ind w:left="578" w:hanging="578"/>
        <w:rPr>
          <w:rFonts w:eastAsia="宋体"/>
          <w:sz w:val="28"/>
          <w:szCs w:val="28"/>
          <w:lang w:eastAsia="zh-CN"/>
        </w:rPr>
      </w:pPr>
      <w:bookmarkStart w:id="26" w:name="_Toc392618453"/>
      <w:r>
        <w:rPr>
          <w:rFonts w:eastAsia="宋体" w:hint="eastAsia"/>
          <w:sz w:val="28"/>
          <w:szCs w:val="28"/>
          <w:lang w:eastAsia="zh-CN"/>
        </w:rPr>
        <w:t>越界检测算法</w:t>
      </w:r>
      <w:bookmarkEnd w:id="26"/>
    </w:p>
    <w:p w:rsidR="00A7417B" w:rsidRDefault="00A7417B" w:rsidP="00A7417B">
      <w:pPr>
        <w:ind w:firstLine="576"/>
        <w:rPr>
          <w:rFonts w:eastAsia="宋体"/>
          <w:lang w:eastAsia="zh-CN"/>
        </w:rPr>
      </w:pPr>
      <w:r>
        <w:rPr>
          <w:rFonts w:eastAsia="宋体"/>
          <w:lang w:eastAsia="zh-CN"/>
        </w:rPr>
        <w:t>对每一个多边形，判断其所有</w:t>
      </w:r>
      <w:r>
        <w:rPr>
          <w:rFonts w:eastAsia="宋体" w:hint="eastAsia"/>
          <w:lang w:eastAsia="zh-CN"/>
        </w:rPr>
        <w:t>顶点坐标</w:t>
      </w:r>
      <w:r>
        <w:rPr>
          <w:rFonts w:eastAsia="宋体"/>
          <w:lang w:eastAsia="zh-CN"/>
        </w:rPr>
        <w:t>是否均在容器所围区</w:t>
      </w:r>
      <w:r>
        <w:rPr>
          <w:rFonts w:eastAsia="宋体" w:hint="eastAsia"/>
          <w:lang w:eastAsia="zh-CN"/>
        </w:rPr>
        <w:t>内。因此越界检测简化为一个坐标点是否在容器所围成的区域内的问题。</w:t>
      </w:r>
    </w:p>
    <w:p w:rsidR="00A7417B" w:rsidRDefault="00A7417B" w:rsidP="00A7417B">
      <w:pPr>
        <w:pStyle w:val="3"/>
        <w:rPr>
          <w:rFonts w:eastAsia="宋体"/>
          <w:lang w:eastAsia="zh-CN"/>
        </w:rPr>
      </w:pPr>
      <w:bookmarkStart w:id="27" w:name="_Toc392618454"/>
      <w:r>
        <w:rPr>
          <w:rFonts w:eastAsia="宋体" w:hint="eastAsia"/>
          <w:lang w:eastAsia="zh-CN"/>
        </w:rPr>
        <w:t>矩形边界检测</w:t>
      </w:r>
      <w:bookmarkEnd w:id="27"/>
    </w:p>
    <w:p w:rsidR="006F7E0F" w:rsidRDefault="006F7E0F" w:rsidP="006F7E0F">
      <w:pPr>
        <w:ind w:firstLine="576"/>
        <w:rPr>
          <w:rFonts w:eastAsia="宋体"/>
          <w:lang w:eastAsia="zh-CN"/>
        </w:rPr>
      </w:pPr>
      <w:r>
        <w:rPr>
          <w:rFonts w:eastAsia="宋体" w:hint="eastAsia"/>
          <w:lang w:eastAsia="zh-CN"/>
        </w:rPr>
        <w:t>一个点相对于矩形的边界有如图</w:t>
      </w:r>
      <w:r>
        <w:rPr>
          <w:rFonts w:eastAsia="宋体" w:hint="eastAsia"/>
          <w:lang w:eastAsia="zh-CN"/>
        </w:rPr>
        <w:t>2.1</w:t>
      </w:r>
      <w:r>
        <w:rPr>
          <w:rFonts w:eastAsia="宋体" w:hint="eastAsia"/>
          <w:lang w:eastAsia="zh-CN"/>
        </w:rPr>
        <w:t>所示的几种情况。</w:t>
      </w:r>
    </w:p>
    <w:p w:rsidR="006F7E0F" w:rsidRDefault="006F7E0F" w:rsidP="006F7E0F">
      <w:pPr>
        <w:jc w:val="center"/>
      </w:pPr>
      <w:r>
        <w:object w:dxaOrig="7975" w:dyaOrig="60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05pt;height:301.15pt" o:ole="">
            <v:imagedata r:id="rId20" o:title=""/>
          </v:shape>
          <o:OLEObject Type="Embed" ProgID="Visio.Drawing.11" ShapeID="_x0000_i1025" DrawAspect="Content" ObjectID="_1467713316" r:id="rId21"/>
        </w:object>
      </w:r>
    </w:p>
    <w:p w:rsidR="006F7E0F" w:rsidRPr="006F7E0F" w:rsidRDefault="006F7E0F" w:rsidP="006F7E0F">
      <w:pPr>
        <w:jc w:val="center"/>
        <w:rPr>
          <w:rFonts w:eastAsia="宋体"/>
          <w:lang w:eastAsia="zh-CN"/>
        </w:rPr>
      </w:pPr>
      <w:r>
        <w:rPr>
          <w:rFonts w:eastAsia="宋体" w:hint="eastAsia"/>
          <w:lang w:eastAsia="zh-CN"/>
        </w:rPr>
        <w:t>图</w:t>
      </w:r>
      <w:r>
        <w:rPr>
          <w:rFonts w:eastAsia="宋体" w:hint="eastAsia"/>
          <w:lang w:eastAsia="zh-CN"/>
        </w:rPr>
        <w:t xml:space="preserve">2.1 </w:t>
      </w:r>
      <w:r>
        <w:rPr>
          <w:rFonts w:eastAsia="宋体" w:hint="eastAsia"/>
          <w:lang w:eastAsia="zh-CN"/>
        </w:rPr>
        <w:t>点相对于矩形边界的位置</w:t>
      </w:r>
    </w:p>
    <w:p w:rsidR="006F7E0F" w:rsidRPr="006F7E0F" w:rsidRDefault="006F7E0F" w:rsidP="006F7E0F">
      <w:pPr>
        <w:numPr>
          <w:ilvl w:val="0"/>
          <w:numId w:val="23"/>
        </w:numPr>
        <w:rPr>
          <w:b/>
          <w:lang w:eastAsia="zh-CN"/>
        </w:rPr>
      </w:pPr>
      <w:r w:rsidRPr="005C5C73">
        <w:rPr>
          <w:rFonts w:hint="eastAsia"/>
          <w:b/>
          <w:lang w:eastAsia="zh-CN"/>
        </w:rPr>
        <w:t>点P</w:t>
      </w:r>
      <w:r w:rsidRPr="005C5C73">
        <w:rPr>
          <w:rFonts w:hint="eastAsia"/>
          <w:b/>
          <w:vertAlign w:val="subscript"/>
          <w:lang w:eastAsia="zh-CN"/>
        </w:rPr>
        <w:t>a</w:t>
      </w:r>
      <w:r w:rsidRPr="005C5C73">
        <w:rPr>
          <w:rFonts w:hint="eastAsia"/>
          <w:b/>
          <w:lang w:eastAsia="zh-CN"/>
        </w:rPr>
        <w:t>在矩形P</w:t>
      </w:r>
      <w:r w:rsidRPr="005C5C73">
        <w:rPr>
          <w:rFonts w:hint="eastAsia"/>
          <w:b/>
          <w:vertAlign w:val="subscript"/>
          <w:lang w:eastAsia="zh-CN"/>
        </w:rPr>
        <w:t>0</w:t>
      </w:r>
      <w:r w:rsidRPr="005C5C73">
        <w:rPr>
          <w:rFonts w:hint="eastAsia"/>
          <w:b/>
          <w:lang w:eastAsia="zh-CN"/>
        </w:rPr>
        <w:t>P</w:t>
      </w:r>
      <w:r w:rsidRPr="005C5C73">
        <w:rPr>
          <w:rFonts w:hint="eastAsia"/>
          <w:b/>
          <w:vertAlign w:val="subscript"/>
          <w:lang w:eastAsia="zh-CN"/>
        </w:rPr>
        <w:t>1</w:t>
      </w:r>
      <w:r w:rsidRPr="005C5C73">
        <w:rPr>
          <w:rFonts w:hint="eastAsia"/>
          <w:b/>
          <w:lang w:eastAsia="zh-CN"/>
        </w:rPr>
        <w:t>P</w:t>
      </w:r>
      <w:r w:rsidRPr="005C5C73">
        <w:rPr>
          <w:rFonts w:hint="eastAsia"/>
          <w:b/>
          <w:vertAlign w:val="subscript"/>
          <w:lang w:eastAsia="zh-CN"/>
        </w:rPr>
        <w:t>2</w:t>
      </w:r>
      <w:r w:rsidRPr="005C5C73">
        <w:rPr>
          <w:rFonts w:hint="eastAsia"/>
          <w:b/>
          <w:lang w:eastAsia="zh-CN"/>
        </w:rPr>
        <w:t>P</w:t>
      </w:r>
      <w:r w:rsidRPr="005C5C73">
        <w:rPr>
          <w:rFonts w:hint="eastAsia"/>
          <w:b/>
          <w:vertAlign w:val="subscript"/>
          <w:lang w:eastAsia="zh-CN"/>
        </w:rPr>
        <w:t>3</w:t>
      </w:r>
      <w:r>
        <w:rPr>
          <w:rFonts w:hint="eastAsia"/>
          <w:b/>
          <w:lang w:eastAsia="zh-CN"/>
        </w:rPr>
        <w:t>内</w:t>
      </w:r>
    </w:p>
    <w:p w:rsidR="006F7E0F" w:rsidRPr="006F7E0F" w:rsidRDefault="006F7E0F" w:rsidP="006F7E0F">
      <w:pPr>
        <w:ind w:firstLine="576"/>
        <w:rPr>
          <w:rFonts w:eastAsia="宋体"/>
          <w:lang w:eastAsia="zh-CN"/>
        </w:rPr>
      </w:pPr>
      <w:r w:rsidRPr="006F7E0F">
        <w:rPr>
          <w:rFonts w:eastAsia="宋体"/>
          <w:lang w:eastAsia="zh-CN"/>
        </w:rPr>
        <w:t>Pa</w:t>
      </w:r>
      <w:r w:rsidRPr="006F7E0F">
        <w:rPr>
          <w:rFonts w:eastAsia="宋体" w:hint="eastAsia"/>
          <w:lang w:eastAsia="zh-CN"/>
        </w:rPr>
        <w:t>在四条直线</w:t>
      </w:r>
      <w:r w:rsidRPr="006F7E0F">
        <w:rPr>
          <w:rFonts w:eastAsia="宋体" w:hint="eastAsia"/>
          <w:lang w:eastAsia="zh-CN"/>
        </w:rPr>
        <w:t>X=X0</w:t>
      </w:r>
      <w:r w:rsidRPr="006F7E0F">
        <w:rPr>
          <w:rFonts w:eastAsia="宋体" w:hint="eastAsia"/>
          <w:lang w:eastAsia="zh-CN"/>
        </w:rPr>
        <w:t>、</w:t>
      </w:r>
      <w:r w:rsidRPr="006F7E0F">
        <w:rPr>
          <w:rFonts w:eastAsia="宋体" w:hint="eastAsia"/>
          <w:lang w:eastAsia="zh-CN"/>
        </w:rPr>
        <w:t>X=X2</w:t>
      </w:r>
      <w:r w:rsidRPr="006F7E0F">
        <w:rPr>
          <w:rFonts w:eastAsia="宋体" w:hint="eastAsia"/>
          <w:lang w:eastAsia="zh-CN"/>
        </w:rPr>
        <w:t>、</w:t>
      </w:r>
      <w:r w:rsidRPr="006F7E0F">
        <w:rPr>
          <w:rFonts w:eastAsia="宋体" w:hint="eastAsia"/>
          <w:lang w:eastAsia="zh-CN"/>
        </w:rPr>
        <w:t>Y=y0</w:t>
      </w:r>
      <w:r w:rsidRPr="006F7E0F">
        <w:rPr>
          <w:rFonts w:eastAsia="宋体" w:hint="eastAsia"/>
          <w:lang w:eastAsia="zh-CN"/>
        </w:rPr>
        <w:t>、</w:t>
      </w:r>
      <w:r w:rsidRPr="006F7E0F">
        <w:rPr>
          <w:rFonts w:eastAsia="宋体" w:hint="eastAsia"/>
          <w:lang w:eastAsia="zh-CN"/>
        </w:rPr>
        <w:t>Y=y1</w:t>
      </w:r>
      <w:r w:rsidRPr="006F7E0F">
        <w:rPr>
          <w:rFonts w:eastAsia="宋体" w:hint="eastAsia"/>
          <w:lang w:eastAsia="zh-CN"/>
        </w:rPr>
        <w:t>围成的内部区域，坐标可表示为</w:t>
      </w:r>
      <w:proofErr w:type="spellStart"/>
      <w:r w:rsidRPr="006F7E0F">
        <w:rPr>
          <w:rFonts w:eastAsia="宋体" w:hint="eastAsia"/>
          <w:lang w:eastAsia="zh-CN"/>
        </w:rPr>
        <w:t>Xa</w:t>
      </w:r>
      <w:proofErr w:type="spellEnd"/>
      <w:r w:rsidRPr="006F7E0F">
        <w:rPr>
          <w:rFonts w:eastAsia="宋体" w:hint="eastAsia"/>
          <w:lang w:eastAsia="zh-CN"/>
        </w:rPr>
        <w:t>&gt;X0</w:t>
      </w:r>
      <w:r w:rsidRPr="006F7E0F">
        <w:rPr>
          <w:rFonts w:eastAsia="宋体" w:hint="eastAsia"/>
          <w:lang w:eastAsia="zh-CN"/>
        </w:rPr>
        <w:t>且</w:t>
      </w:r>
      <w:proofErr w:type="spellStart"/>
      <w:r w:rsidRPr="006F7E0F">
        <w:rPr>
          <w:rFonts w:eastAsia="宋体" w:hint="eastAsia"/>
          <w:lang w:eastAsia="zh-CN"/>
        </w:rPr>
        <w:t>Xa</w:t>
      </w:r>
      <w:proofErr w:type="spellEnd"/>
      <w:r w:rsidRPr="006F7E0F">
        <w:rPr>
          <w:rFonts w:eastAsia="宋体" w:hint="eastAsia"/>
          <w:lang w:eastAsia="zh-CN"/>
        </w:rPr>
        <w:t>&lt;X2</w:t>
      </w:r>
      <w:r w:rsidRPr="006F7E0F">
        <w:rPr>
          <w:rFonts w:eastAsia="宋体" w:hint="eastAsia"/>
          <w:lang w:eastAsia="zh-CN"/>
        </w:rPr>
        <w:t>且</w:t>
      </w:r>
      <w:proofErr w:type="spellStart"/>
      <w:r w:rsidRPr="006F7E0F">
        <w:rPr>
          <w:rFonts w:eastAsia="宋体" w:hint="eastAsia"/>
          <w:lang w:eastAsia="zh-CN"/>
        </w:rPr>
        <w:t>ya</w:t>
      </w:r>
      <w:proofErr w:type="spellEnd"/>
      <w:r w:rsidRPr="006F7E0F">
        <w:rPr>
          <w:rFonts w:eastAsia="宋体" w:hint="eastAsia"/>
          <w:lang w:eastAsia="zh-CN"/>
        </w:rPr>
        <w:t>&gt;y1</w:t>
      </w:r>
      <w:r w:rsidRPr="006F7E0F">
        <w:rPr>
          <w:rFonts w:eastAsia="宋体" w:hint="eastAsia"/>
          <w:lang w:eastAsia="zh-CN"/>
        </w:rPr>
        <w:t>且</w:t>
      </w:r>
      <w:proofErr w:type="spellStart"/>
      <w:r w:rsidRPr="006F7E0F">
        <w:rPr>
          <w:rFonts w:eastAsia="宋体" w:hint="eastAsia"/>
          <w:lang w:eastAsia="zh-CN"/>
        </w:rPr>
        <w:t>ya</w:t>
      </w:r>
      <w:proofErr w:type="spellEnd"/>
      <w:r w:rsidRPr="006F7E0F">
        <w:rPr>
          <w:rFonts w:eastAsia="宋体" w:hint="eastAsia"/>
          <w:lang w:eastAsia="zh-CN"/>
        </w:rPr>
        <w:t>&lt;y0</w:t>
      </w:r>
    </w:p>
    <w:p w:rsidR="006F7E0F" w:rsidRDefault="006F7E0F" w:rsidP="006F7E0F"/>
    <w:p w:rsidR="006F7E0F" w:rsidRPr="006F7E0F" w:rsidRDefault="006F7E0F" w:rsidP="006F7E0F">
      <w:pPr>
        <w:numPr>
          <w:ilvl w:val="0"/>
          <w:numId w:val="23"/>
        </w:numPr>
        <w:rPr>
          <w:b/>
          <w:lang w:eastAsia="zh-CN"/>
        </w:rPr>
      </w:pPr>
      <w:r w:rsidRPr="005C5C73">
        <w:rPr>
          <w:rFonts w:hint="eastAsia"/>
          <w:b/>
          <w:lang w:eastAsia="zh-CN"/>
        </w:rPr>
        <w:t>点Pb在矩形P0P1P2P3边界上</w:t>
      </w:r>
    </w:p>
    <w:p w:rsidR="006F7E0F" w:rsidRPr="006F7E0F" w:rsidRDefault="006F7E0F" w:rsidP="006F7E0F">
      <w:pPr>
        <w:ind w:firstLine="576"/>
        <w:rPr>
          <w:rFonts w:eastAsia="宋体"/>
          <w:lang w:eastAsia="zh-CN"/>
        </w:rPr>
      </w:pPr>
      <w:proofErr w:type="spellStart"/>
      <w:r w:rsidRPr="006F7E0F">
        <w:rPr>
          <w:rFonts w:eastAsia="宋体"/>
          <w:lang w:eastAsia="zh-CN"/>
        </w:rPr>
        <w:t>P</w:t>
      </w:r>
      <w:r w:rsidRPr="006F7E0F">
        <w:rPr>
          <w:rFonts w:eastAsia="宋体" w:hint="eastAsia"/>
          <w:lang w:eastAsia="zh-CN"/>
        </w:rPr>
        <w:t>b</w:t>
      </w:r>
      <w:proofErr w:type="spellEnd"/>
      <w:r w:rsidRPr="006F7E0F">
        <w:rPr>
          <w:rFonts w:eastAsia="宋体" w:hint="eastAsia"/>
          <w:lang w:eastAsia="zh-CN"/>
        </w:rPr>
        <w:t>在四条直线</w:t>
      </w:r>
      <w:r w:rsidRPr="006F7E0F">
        <w:rPr>
          <w:rFonts w:eastAsia="宋体" w:hint="eastAsia"/>
          <w:lang w:eastAsia="zh-CN"/>
        </w:rPr>
        <w:t>X=X0</w:t>
      </w:r>
      <w:r w:rsidRPr="006F7E0F">
        <w:rPr>
          <w:rFonts w:eastAsia="宋体" w:hint="eastAsia"/>
          <w:lang w:eastAsia="zh-CN"/>
        </w:rPr>
        <w:t>、</w:t>
      </w:r>
      <w:r w:rsidRPr="006F7E0F">
        <w:rPr>
          <w:rFonts w:eastAsia="宋体" w:hint="eastAsia"/>
          <w:lang w:eastAsia="zh-CN"/>
        </w:rPr>
        <w:t>X=X2</w:t>
      </w:r>
      <w:r w:rsidRPr="006F7E0F">
        <w:rPr>
          <w:rFonts w:eastAsia="宋体" w:hint="eastAsia"/>
          <w:lang w:eastAsia="zh-CN"/>
        </w:rPr>
        <w:t>、</w:t>
      </w:r>
      <w:r w:rsidRPr="006F7E0F">
        <w:rPr>
          <w:rFonts w:eastAsia="宋体" w:hint="eastAsia"/>
          <w:lang w:eastAsia="zh-CN"/>
        </w:rPr>
        <w:t>Y=y0</w:t>
      </w:r>
      <w:r w:rsidRPr="006F7E0F">
        <w:rPr>
          <w:rFonts w:eastAsia="宋体" w:hint="eastAsia"/>
          <w:lang w:eastAsia="zh-CN"/>
        </w:rPr>
        <w:t>、</w:t>
      </w:r>
      <w:r w:rsidRPr="006F7E0F">
        <w:rPr>
          <w:rFonts w:eastAsia="宋体" w:hint="eastAsia"/>
          <w:lang w:eastAsia="zh-CN"/>
        </w:rPr>
        <w:t>Y=y1</w:t>
      </w:r>
      <w:r w:rsidRPr="006F7E0F">
        <w:rPr>
          <w:rFonts w:eastAsia="宋体" w:hint="eastAsia"/>
          <w:lang w:eastAsia="zh-CN"/>
        </w:rPr>
        <w:t>围成的四条线段上，四条线段分别为</w:t>
      </w:r>
      <w:r w:rsidRPr="006F7E0F">
        <w:rPr>
          <w:rFonts w:eastAsia="宋体" w:hint="eastAsia"/>
          <w:lang w:eastAsia="zh-CN"/>
        </w:rPr>
        <w:t>P0P1</w:t>
      </w:r>
      <w:r w:rsidRPr="006F7E0F">
        <w:rPr>
          <w:rFonts w:eastAsia="宋体" w:hint="eastAsia"/>
          <w:lang w:eastAsia="zh-CN"/>
        </w:rPr>
        <w:t>，</w:t>
      </w:r>
      <w:r w:rsidRPr="006F7E0F">
        <w:rPr>
          <w:rFonts w:eastAsia="宋体" w:hint="eastAsia"/>
          <w:lang w:eastAsia="zh-CN"/>
        </w:rPr>
        <w:t>P1P2</w:t>
      </w:r>
      <w:r w:rsidRPr="006F7E0F">
        <w:rPr>
          <w:rFonts w:eastAsia="宋体" w:hint="eastAsia"/>
          <w:lang w:eastAsia="zh-CN"/>
        </w:rPr>
        <w:t>，</w:t>
      </w:r>
      <w:r w:rsidRPr="006F7E0F">
        <w:rPr>
          <w:rFonts w:eastAsia="宋体" w:hint="eastAsia"/>
          <w:lang w:eastAsia="zh-CN"/>
        </w:rPr>
        <w:t>P2P3</w:t>
      </w:r>
      <w:r w:rsidRPr="006F7E0F">
        <w:rPr>
          <w:rFonts w:eastAsia="宋体" w:hint="eastAsia"/>
          <w:lang w:eastAsia="zh-CN"/>
        </w:rPr>
        <w:t>，</w:t>
      </w:r>
      <w:r w:rsidRPr="006F7E0F">
        <w:rPr>
          <w:rFonts w:eastAsia="宋体" w:hint="eastAsia"/>
          <w:lang w:eastAsia="zh-CN"/>
        </w:rPr>
        <w:t>P0P3</w:t>
      </w:r>
      <w:r w:rsidRPr="006F7E0F">
        <w:rPr>
          <w:rFonts w:eastAsia="宋体" w:hint="eastAsia"/>
          <w:lang w:eastAsia="zh-CN"/>
        </w:rPr>
        <w:t>，</w:t>
      </w:r>
    </w:p>
    <w:p w:rsidR="006F7E0F" w:rsidRPr="006F7E0F" w:rsidRDefault="006F7E0F" w:rsidP="006F7E0F">
      <w:pPr>
        <w:ind w:firstLine="576"/>
        <w:rPr>
          <w:rFonts w:eastAsia="宋体"/>
          <w:lang w:eastAsia="zh-CN"/>
        </w:rPr>
      </w:pPr>
      <w:proofErr w:type="spellStart"/>
      <w:r w:rsidRPr="006F7E0F">
        <w:rPr>
          <w:rFonts w:eastAsia="宋体" w:hint="eastAsia"/>
          <w:lang w:eastAsia="zh-CN"/>
        </w:rPr>
        <w:t>Pb</w:t>
      </w:r>
      <w:proofErr w:type="spellEnd"/>
      <w:r w:rsidRPr="006F7E0F">
        <w:rPr>
          <w:rFonts w:eastAsia="宋体" w:hint="eastAsia"/>
          <w:lang w:eastAsia="zh-CN"/>
        </w:rPr>
        <w:t>在</w:t>
      </w:r>
      <w:r w:rsidRPr="006F7E0F">
        <w:rPr>
          <w:rFonts w:eastAsia="宋体" w:hint="eastAsia"/>
          <w:lang w:eastAsia="zh-CN"/>
        </w:rPr>
        <w:t>P0P1</w:t>
      </w:r>
      <w:r w:rsidRPr="006F7E0F">
        <w:rPr>
          <w:rFonts w:eastAsia="宋体" w:hint="eastAsia"/>
          <w:lang w:eastAsia="zh-CN"/>
        </w:rPr>
        <w:t>上坐标可以表示为：</w:t>
      </w:r>
      <w:proofErr w:type="spellStart"/>
      <w:r w:rsidRPr="006F7E0F">
        <w:rPr>
          <w:rFonts w:eastAsia="宋体" w:hint="eastAsia"/>
          <w:lang w:eastAsia="zh-CN"/>
        </w:rPr>
        <w:t>Xb</w:t>
      </w:r>
      <w:proofErr w:type="spellEnd"/>
      <w:r w:rsidRPr="006F7E0F">
        <w:rPr>
          <w:rFonts w:eastAsia="宋体" w:hint="eastAsia"/>
          <w:lang w:eastAsia="zh-CN"/>
        </w:rPr>
        <w:t xml:space="preserve"> == X0 </w:t>
      </w:r>
      <w:r w:rsidRPr="006F7E0F">
        <w:rPr>
          <w:rFonts w:eastAsia="宋体" w:hint="eastAsia"/>
          <w:lang w:eastAsia="zh-CN"/>
        </w:rPr>
        <w:t>且</w:t>
      </w:r>
      <w:r w:rsidRPr="006F7E0F">
        <w:rPr>
          <w:rFonts w:eastAsia="宋体" w:hint="eastAsia"/>
          <w:lang w:eastAsia="zh-CN"/>
        </w:rPr>
        <w:t xml:space="preserve"> </w:t>
      </w:r>
      <w:proofErr w:type="spellStart"/>
      <w:r w:rsidRPr="006F7E0F">
        <w:rPr>
          <w:rFonts w:eastAsia="宋体" w:hint="eastAsia"/>
          <w:lang w:eastAsia="zh-CN"/>
        </w:rPr>
        <w:t>yb</w:t>
      </w:r>
      <w:proofErr w:type="spellEnd"/>
      <w:r w:rsidRPr="006F7E0F">
        <w:rPr>
          <w:rFonts w:eastAsia="宋体" w:hint="eastAsia"/>
          <w:lang w:eastAsia="zh-CN"/>
        </w:rPr>
        <w:t xml:space="preserve">&gt;y1 </w:t>
      </w:r>
      <w:r w:rsidRPr="006F7E0F">
        <w:rPr>
          <w:rFonts w:eastAsia="宋体" w:hint="eastAsia"/>
          <w:lang w:eastAsia="zh-CN"/>
        </w:rPr>
        <w:t>且</w:t>
      </w:r>
      <w:proofErr w:type="spellStart"/>
      <w:r w:rsidRPr="006F7E0F">
        <w:rPr>
          <w:rFonts w:eastAsia="宋体" w:hint="eastAsia"/>
          <w:lang w:eastAsia="zh-CN"/>
        </w:rPr>
        <w:t>yb</w:t>
      </w:r>
      <w:proofErr w:type="spellEnd"/>
      <w:r w:rsidRPr="006F7E0F">
        <w:rPr>
          <w:rFonts w:eastAsia="宋体" w:hint="eastAsia"/>
          <w:lang w:eastAsia="zh-CN"/>
        </w:rPr>
        <w:t>&lt;y0</w:t>
      </w:r>
    </w:p>
    <w:p w:rsidR="006F7E0F" w:rsidRPr="006F7E0F" w:rsidRDefault="006F7E0F" w:rsidP="006F7E0F">
      <w:pPr>
        <w:ind w:firstLine="576"/>
        <w:rPr>
          <w:rFonts w:eastAsia="宋体"/>
          <w:lang w:eastAsia="zh-CN"/>
        </w:rPr>
      </w:pPr>
      <w:proofErr w:type="spellStart"/>
      <w:r w:rsidRPr="006F7E0F">
        <w:rPr>
          <w:rFonts w:eastAsia="宋体" w:hint="eastAsia"/>
          <w:lang w:eastAsia="zh-CN"/>
        </w:rPr>
        <w:t>Pb</w:t>
      </w:r>
      <w:proofErr w:type="spellEnd"/>
      <w:r w:rsidRPr="006F7E0F">
        <w:rPr>
          <w:rFonts w:eastAsia="宋体" w:hint="eastAsia"/>
          <w:lang w:eastAsia="zh-CN"/>
        </w:rPr>
        <w:t>在</w:t>
      </w:r>
      <w:r w:rsidRPr="006F7E0F">
        <w:rPr>
          <w:rFonts w:eastAsia="宋体" w:hint="eastAsia"/>
          <w:lang w:eastAsia="zh-CN"/>
        </w:rPr>
        <w:t>P2P3</w:t>
      </w:r>
      <w:r w:rsidRPr="006F7E0F">
        <w:rPr>
          <w:rFonts w:eastAsia="宋体" w:hint="eastAsia"/>
          <w:lang w:eastAsia="zh-CN"/>
        </w:rPr>
        <w:t>上坐标可以表示为：</w:t>
      </w:r>
      <w:proofErr w:type="spellStart"/>
      <w:r w:rsidRPr="006F7E0F">
        <w:rPr>
          <w:rFonts w:eastAsia="宋体" w:hint="eastAsia"/>
          <w:lang w:eastAsia="zh-CN"/>
        </w:rPr>
        <w:t>Xb</w:t>
      </w:r>
      <w:proofErr w:type="spellEnd"/>
      <w:r w:rsidRPr="006F7E0F">
        <w:rPr>
          <w:rFonts w:eastAsia="宋体" w:hint="eastAsia"/>
          <w:lang w:eastAsia="zh-CN"/>
        </w:rPr>
        <w:t xml:space="preserve"> == X2 </w:t>
      </w:r>
      <w:r w:rsidRPr="006F7E0F">
        <w:rPr>
          <w:rFonts w:eastAsia="宋体" w:hint="eastAsia"/>
          <w:lang w:eastAsia="zh-CN"/>
        </w:rPr>
        <w:t>且</w:t>
      </w:r>
      <w:r w:rsidRPr="006F7E0F">
        <w:rPr>
          <w:rFonts w:eastAsia="宋体" w:hint="eastAsia"/>
          <w:lang w:eastAsia="zh-CN"/>
        </w:rPr>
        <w:t xml:space="preserve"> </w:t>
      </w:r>
      <w:proofErr w:type="spellStart"/>
      <w:r w:rsidRPr="006F7E0F">
        <w:rPr>
          <w:rFonts w:eastAsia="宋体" w:hint="eastAsia"/>
          <w:lang w:eastAsia="zh-CN"/>
        </w:rPr>
        <w:t>yb</w:t>
      </w:r>
      <w:proofErr w:type="spellEnd"/>
      <w:r w:rsidRPr="006F7E0F">
        <w:rPr>
          <w:rFonts w:eastAsia="宋体" w:hint="eastAsia"/>
          <w:lang w:eastAsia="zh-CN"/>
        </w:rPr>
        <w:t xml:space="preserve">&gt;y1 </w:t>
      </w:r>
      <w:r w:rsidRPr="006F7E0F">
        <w:rPr>
          <w:rFonts w:eastAsia="宋体" w:hint="eastAsia"/>
          <w:lang w:eastAsia="zh-CN"/>
        </w:rPr>
        <w:t>且</w:t>
      </w:r>
      <w:proofErr w:type="spellStart"/>
      <w:r w:rsidRPr="006F7E0F">
        <w:rPr>
          <w:rFonts w:eastAsia="宋体" w:hint="eastAsia"/>
          <w:lang w:eastAsia="zh-CN"/>
        </w:rPr>
        <w:t>yb</w:t>
      </w:r>
      <w:proofErr w:type="spellEnd"/>
      <w:r w:rsidRPr="006F7E0F">
        <w:rPr>
          <w:rFonts w:eastAsia="宋体" w:hint="eastAsia"/>
          <w:lang w:eastAsia="zh-CN"/>
        </w:rPr>
        <w:t>&lt;y0</w:t>
      </w:r>
    </w:p>
    <w:p w:rsidR="006F7E0F" w:rsidRPr="006F7E0F" w:rsidRDefault="006F7E0F" w:rsidP="006F7E0F">
      <w:pPr>
        <w:ind w:firstLine="576"/>
        <w:rPr>
          <w:rFonts w:eastAsia="宋体"/>
          <w:lang w:eastAsia="zh-CN"/>
        </w:rPr>
      </w:pPr>
      <w:proofErr w:type="spellStart"/>
      <w:r w:rsidRPr="006F7E0F">
        <w:rPr>
          <w:rFonts w:eastAsia="宋体" w:hint="eastAsia"/>
          <w:lang w:eastAsia="zh-CN"/>
        </w:rPr>
        <w:t>Pb</w:t>
      </w:r>
      <w:proofErr w:type="spellEnd"/>
      <w:r w:rsidRPr="006F7E0F">
        <w:rPr>
          <w:rFonts w:eastAsia="宋体" w:hint="eastAsia"/>
          <w:lang w:eastAsia="zh-CN"/>
        </w:rPr>
        <w:t>在</w:t>
      </w:r>
      <w:r w:rsidRPr="006F7E0F">
        <w:rPr>
          <w:rFonts w:eastAsia="宋体" w:hint="eastAsia"/>
          <w:lang w:eastAsia="zh-CN"/>
        </w:rPr>
        <w:t>P1P2</w:t>
      </w:r>
      <w:r w:rsidRPr="006F7E0F">
        <w:rPr>
          <w:rFonts w:eastAsia="宋体" w:hint="eastAsia"/>
          <w:lang w:eastAsia="zh-CN"/>
        </w:rPr>
        <w:t>上坐标可以表示为：</w:t>
      </w:r>
      <w:proofErr w:type="spellStart"/>
      <w:r w:rsidRPr="006F7E0F">
        <w:rPr>
          <w:rFonts w:eastAsia="宋体" w:hint="eastAsia"/>
          <w:lang w:eastAsia="zh-CN"/>
        </w:rPr>
        <w:t>yb</w:t>
      </w:r>
      <w:proofErr w:type="spellEnd"/>
      <w:r w:rsidRPr="006F7E0F">
        <w:rPr>
          <w:rFonts w:eastAsia="宋体" w:hint="eastAsia"/>
          <w:lang w:eastAsia="zh-CN"/>
        </w:rPr>
        <w:t xml:space="preserve"> == y1 </w:t>
      </w:r>
      <w:r w:rsidRPr="006F7E0F">
        <w:rPr>
          <w:rFonts w:eastAsia="宋体" w:hint="eastAsia"/>
          <w:lang w:eastAsia="zh-CN"/>
        </w:rPr>
        <w:t>且</w:t>
      </w:r>
      <w:r w:rsidRPr="006F7E0F">
        <w:rPr>
          <w:rFonts w:eastAsia="宋体" w:hint="eastAsia"/>
          <w:lang w:eastAsia="zh-CN"/>
        </w:rPr>
        <w:t xml:space="preserve"> </w:t>
      </w:r>
      <w:proofErr w:type="spellStart"/>
      <w:r w:rsidRPr="006F7E0F">
        <w:rPr>
          <w:rFonts w:eastAsia="宋体" w:hint="eastAsia"/>
          <w:lang w:eastAsia="zh-CN"/>
        </w:rPr>
        <w:t>xb</w:t>
      </w:r>
      <w:proofErr w:type="spellEnd"/>
      <w:r w:rsidRPr="006F7E0F">
        <w:rPr>
          <w:rFonts w:eastAsia="宋体" w:hint="eastAsia"/>
          <w:lang w:eastAsia="zh-CN"/>
        </w:rPr>
        <w:t xml:space="preserve">&gt;x0 </w:t>
      </w:r>
      <w:r w:rsidRPr="006F7E0F">
        <w:rPr>
          <w:rFonts w:eastAsia="宋体" w:hint="eastAsia"/>
          <w:lang w:eastAsia="zh-CN"/>
        </w:rPr>
        <w:t>且</w:t>
      </w:r>
      <w:proofErr w:type="spellStart"/>
      <w:r w:rsidRPr="006F7E0F">
        <w:rPr>
          <w:rFonts w:eastAsia="宋体" w:hint="eastAsia"/>
          <w:lang w:eastAsia="zh-CN"/>
        </w:rPr>
        <w:t>xb</w:t>
      </w:r>
      <w:proofErr w:type="spellEnd"/>
      <w:r w:rsidRPr="006F7E0F">
        <w:rPr>
          <w:rFonts w:eastAsia="宋体" w:hint="eastAsia"/>
          <w:lang w:eastAsia="zh-CN"/>
        </w:rPr>
        <w:t>&lt;x2</w:t>
      </w:r>
    </w:p>
    <w:p w:rsidR="006F7E0F" w:rsidRPr="006F7E0F" w:rsidRDefault="006F7E0F" w:rsidP="006F7E0F">
      <w:pPr>
        <w:ind w:firstLine="576"/>
        <w:rPr>
          <w:rFonts w:eastAsia="宋体"/>
          <w:lang w:eastAsia="zh-CN"/>
        </w:rPr>
      </w:pPr>
      <w:proofErr w:type="spellStart"/>
      <w:r w:rsidRPr="006F7E0F">
        <w:rPr>
          <w:rFonts w:eastAsia="宋体" w:hint="eastAsia"/>
          <w:lang w:eastAsia="zh-CN"/>
        </w:rPr>
        <w:t>Pb</w:t>
      </w:r>
      <w:proofErr w:type="spellEnd"/>
      <w:r w:rsidRPr="006F7E0F">
        <w:rPr>
          <w:rFonts w:eastAsia="宋体" w:hint="eastAsia"/>
          <w:lang w:eastAsia="zh-CN"/>
        </w:rPr>
        <w:t>在</w:t>
      </w:r>
      <w:r w:rsidRPr="006F7E0F">
        <w:rPr>
          <w:rFonts w:eastAsia="宋体" w:hint="eastAsia"/>
          <w:lang w:eastAsia="zh-CN"/>
        </w:rPr>
        <w:t>P0P3</w:t>
      </w:r>
      <w:r w:rsidRPr="006F7E0F">
        <w:rPr>
          <w:rFonts w:eastAsia="宋体" w:hint="eastAsia"/>
          <w:lang w:eastAsia="zh-CN"/>
        </w:rPr>
        <w:t>上坐标可以表示为：</w:t>
      </w:r>
      <w:proofErr w:type="spellStart"/>
      <w:r w:rsidRPr="006F7E0F">
        <w:rPr>
          <w:rFonts w:eastAsia="宋体" w:hint="eastAsia"/>
          <w:lang w:eastAsia="zh-CN"/>
        </w:rPr>
        <w:t>yb</w:t>
      </w:r>
      <w:proofErr w:type="spellEnd"/>
      <w:r w:rsidRPr="006F7E0F">
        <w:rPr>
          <w:rFonts w:eastAsia="宋体" w:hint="eastAsia"/>
          <w:lang w:eastAsia="zh-CN"/>
        </w:rPr>
        <w:t xml:space="preserve"> == y0 </w:t>
      </w:r>
      <w:r w:rsidRPr="006F7E0F">
        <w:rPr>
          <w:rFonts w:eastAsia="宋体" w:hint="eastAsia"/>
          <w:lang w:eastAsia="zh-CN"/>
        </w:rPr>
        <w:t>且</w:t>
      </w:r>
      <w:r w:rsidRPr="006F7E0F">
        <w:rPr>
          <w:rFonts w:eastAsia="宋体" w:hint="eastAsia"/>
          <w:lang w:eastAsia="zh-CN"/>
        </w:rPr>
        <w:t xml:space="preserve"> </w:t>
      </w:r>
      <w:proofErr w:type="spellStart"/>
      <w:r w:rsidRPr="006F7E0F">
        <w:rPr>
          <w:rFonts w:eastAsia="宋体" w:hint="eastAsia"/>
          <w:lang w:eastAsia="zh-CN"/>
        </w:rPr>
        <w:t>xb</w:t>
      </w:r>
      <w:proofErr w:type="spellEnd"/>
      <w:r w:rsidRPr="006F7E0F">
        <w:rPr>
          <w:rFonts w:eastAsia="宋体" w:hint="eastAsia"/>
          <w:lang w:eastAsia="zh-CN"/>
        </w:rPr>
        <w:t xml:space="preserve">&gt;x0 </w:t>
      </w:r>
      <w:r w:rsidRPr="006F7E0F">
        <w:rPr>
          <w:rFonts w:eastAsia="宋体" w:hint="eastAsia"/>
          <w:lang w:eastAsia="zh-CN"/>
        </w:rPr>
        <w:t>且</w:t>
      </w:r>
      <w:proofErr w:type="spellStart"/>
      <w:r w:rsidRPr="006F7E0F">
        <w:rPr>
          <w:rFonts w:eastAsia="宋体" w:hint="eastAsia"/>
          <w:lang w:eastAsia="zh-CN"/>
        </w:rPr>
        <w:t>xb</w:t>
      </w:r>
      <w:proofErr w:type="spellEnd"/>
      <w:r w:rsidRPr="006F7E0F">
        <w:rPr>
          <w:rFonts w:eastAsia="宋体" w:hint="eastAsia"/>
          <w:lang w:eastAsia="zh-CN"/>
        </w:rPr>
        <w:t>&lt;x2</w:t>
      </w:r>
    </w:p>
    <w:p w:rsidR="006F7E0F" w:rsidRPr="00C15393" w:rsidRDefault="006F7E0F" w:rsidP="006F7E0F">
      <w:pPr>
        <w:rPr>
          <w:rFonts w:eastAsia="宋体"/>
          <w:lang w:eastAsia="zh-CN"/>
        </w:rPr>
      </w:pPr>
      <w:proofErr w:type="spellStart"/>
      <w:r>
        <w:rPr>
          <w:rFonts w:hint="eastAsia"/>
        </w:rPr>
        <w:t>综合表示为</w:t>
      </w:r>
      <w:proofErr w:type="spellEnd"/>
      <w:r>
        <w:rPr>
          <w:rFonts w:hint="eastAsia"/>
        </w:rPr>
        <w:t>：</w:t>
      </w:r>
    </w:p>
    <w:p w:rsidR="006F7E0F" w:rsidRPr="00EC03B5" w:rsidRDefault="006F7E0F" w:rsidP="006F7E0F">
      <w:r>
        <w:rPr>
          <w:rFonts w:hint="eastAsia"/>
        </w:rPr>
        <w:t>（</w:t>
      </w:r>
      <w:proofErr w:type="spellStart"/>
      <w:r>
        <w:rPr>
          <w:rFonts w:hint="eastAsia"/>
        </w:rPr>
        <w:t>Xb</w:t>
      </w:r>
      <w:proofErr w:type="spellEnd"/>
      <w:r>
        <w:rPr>
          <w:rFonts w:hint="eastAsia"/>
        </w:rPr>
        <w:t xml:space="preserve"> == X0 且 </w:t>
      </w:r>
      <w:proofErr w:type="spellStart"/>
      <w:r>
        <w:rPr>
          <w:rFonts w:hint="eastAsia"/>
        </w:rPr>
        <w:t>yb</w:t>
      </w:r>
      <w:proofErr w:type="spellEnd"/>
      <w:r>
        <w:rPr>
          <w:rFonts w:hint="eastAsia"/>
        </w:rPr>
        <w:t xml:space="preserve">&gt;y1 </w:t>
      </w:r>
      <w:proofErr w:type="spellStart"/>
      <w:r>
        <w:rPr>
          <w:rFonts w:hint="eastAsia"/>
        </w:rPr>
        <w:t>且yb</w:t>
      </w:r>
      <w:proofErr w:type="spellEnd"/>
      <w:r>
        <w:rPr>
          <w:rFonts w:hint="eastAsia"/>
        </w:rPr>
        <w:t xml:space="preserve">&lt;y0）或（Xb == X2 且 </w:t>
      </w:r>
      <w:proofErr w:type="spellStart"/>
      <w:r>
        <w:rPr>
          <w:rFonts w:hint="eastAsia"/>
        </w:rPr>
        <w:t>yb</w:t>
      </w:r>
      <w:proofErr w:type="spellEnd"/>
      <w:r>
        <w:rPr>
          <w:rFonts w:hint="eastAsia"/>
        </w:rPr>
        <w:t xml:space="preserve">&gt;y1 </w:t>
      </w:r>
      <w:proofErr w:type="spellStart"/>
      <w:r>
        <w:rPr>
          <w:rFonts w:hint="eastAsia"/>
        </w:rPr>
        <w:t>且yb</w:t>
      </w:r>
      <w:proofErr w:type="spellEnd"/>
      <w:r>
        <w:rPr>
          <w:rFonts w:hint="eastAsia"/>
        </w:rPr>
        <w:t xml:space="preserve">&lt;y0）或（yb == y1 且 </w:t>
      </w:r>
      <w:proofErr w:type="spellStart"/>
      <w:r>
        <w:rPr>
          <w:rFonts w:hint="eastAsia"/>
        </w:rPr>
        <w:t>xb</w:t>
      </w:r>
      <w:proofErr w:type="spellEnd"/>
      <w:r>
        <w:rPr>
          <w:rFonts w:hint="eastAsia"/>
        </w:rPr>
        <w:t xml:space="preserve">&gt;x0 </w:t>
      </w:r>
      <w:proofErr w:type="spellStart"/>
      <w:r>
        <w:rPr>
          <w:rFonts w:hint="eastAsia"/>
        </w:rPr>
        <w:t>且xb</w:t>
      </w:r>
      <w:proofErr w:type="spellEnd"/>
      <w:r>
        <w:rPr>
          <w:rFonts w:hint="eastAsia"/>
        </w:rPr>
        <w:t xml:space="preserve">&lt;x2）或（yb == y0 且 </w:t>
      </w:r>
      <w:proofErr w:type="spellStart"/>
      <w:r>
        <w:rPr>
          <w:rFonts w:hint="eastAsia"/>
        </w:rPr>
        <w:t>xb</w:t>
      </w:r>
      <w:proofErr w:type="spellEnd"/>
      <w:r>
        <w:rPr>
          <w:rFonts w:hint="eastAsia"/>
        </w:rPr>
        <w:t xml:space="preserve">&gt;x0 </w:t>
      </w:r>
      <w:proofErr w:type="spellStart"/>
      <w:r>
        <w:rPr>
          <w:rFonts w:hint="eastAsia"/>
        </w:rPr>
        <w:t>且xb</w:t>
      </w:r>
      <w:proofErr w:type="spellEnd"/>
      <w:r>
        <w:rPr>
          <w:rFonts w:hint="eastAsia"/>
        </w:rPr>
        <w:t>&lt;x2）</w:t>
      </w:r>
    </w:p>
    <w:p w:rsidR="006F7E0F" w:rsidRPr="006F7E0F" w:rsidRDefault="006F7E0F" w:rsidP="006F7E0F">
      <w:pPr>
        <w:numPr>
          <w:ilvl w:val="0"/>
          <w:numId w:val="23"/>
        </w:numPr>
        <w:rPr>
          <w:b/>
          <w:lang w:eastAsia="zh-CN"/>
        </w:rPr>
      </w:pPr>
      <w:r>
        <w:rPr>
          <w:rFonts w:hint="eastAsia"/>
          <w:lang w:eastAsia="zh-CN"/>
        </w:rPr>
        <w:t>点Pc</w:t>
      </w:r>
      <w:r w:rsidRPr="005C5C73">
        <w:rPr>
          <w:rFonts w:hint="eastAsia"/>
          <w:b/>
          <w:lang w:eastAsia="zh-CN"/>
        </w:rPr>
        <w:t>在矩形P0P1P2P3</w:t>
      </w:r>
      <w:r>
        <w:rPr>
          <w:rFonts w:hint="eastAsia"/>
          <w:b/>
          <w:lang w:eastAsia="zh-CN"/>
        </w:rPr>
        <w:t>边界外</w:t>
      </w:r>
    </w:p>
    <w:p w:rsidR="006F7E0F" w:rsidRPr="006F7E0F" w:rsidRDefault="006F7E0F" w:rsidP="006F7E0F">
      <w:pPr>
        <w:ind w:firstLine="576"/>
        <w:rPr>
          <w:rFonts w:eastAsia="宋体"/>
          <w:lang w:eastAsia="zh-CN"/>
        </w:rPr>
      </w:pPr>
      <w:r w:rsidRPr="006F7E0F">
        <w:rPr>
          <w:rFonts w:eastAsia="宋体"/>
          <w:lang w:eastAsia="zh-CN"/>
        </w:rPr>
        <w:t>Pa</w:t>
      </w:r>
      <w:r w:rsidRPr="006F7E0F">
        <w:rPr>
          <w:rFonts w:eastAsia="宋体" w:hint="eastAsia"/>
          <w:lang w:eastAsia="zh-CN"/>
        </w:rPr>
        <w:t>在四条直线</w:t>
      </w:r>
      <w:r w:rsidRPr="006F7E0F">
        <w:rPr>
          <w:rFonts w:eastAsia="宋体" w:hint="eastAsia"/>
          <w:lang w:eastAsia="zh-CN"/>
        </w:rPr>
        <w:t>X=X0</w:t>
      </w:r>
      <w:r w:rsidRPr="006F7E0F">
        <w:rPr>
          <w:rFonts w:eastAsia="宋体" w:hint="eastAsia"/>
          <w:lang w:eastAsia="zh-CN"/>
        </w:rPr>
        <w:t>、</w:t>
      </w:r>
      <w:r w:rsidRPr="006F7E0F">
        <w:rPr>
          <w:rFonts w:eastAsia="宋体" w:hint="eastAsia"/>
          <w:lang w:eastAsia="zh-CN"/>
        </w:rPr>
        <w:t>X=X2</w:t>
      </w:r>
      <w:r w:rsidRPr="006F7E0F">
        <w:rPr>
          <w:rFonts w:eastAsia="宋体" w:hint="eastAsia"/>
          <w:lang w:eastAsia="zh-CN"/>
        </w:rPr>
        <w:t>、</w:t>
      </w:r>
      <w:r w:rsidRPr="006F7E0F">
        <w:rPr>
          <w:rFonts w:eastAsia="宋体" w:hint="eastAsia"/>
          <w:lang w:eastAsia="zh-CN"/>
        </w:rPr>
        <w:t>Y=y0</w:t>
      </w:r>
      <w:r w:rsidRPr="006F7E0F">
        <w:rPr>
          <w:rFonts w:eastAsia="宋体" w:hint="eastAsia"/>
          <w:lang w:eastAsia="zh-CN"/>
        </w:rPr>
        <w:t>、</w:t>
      </w:r>
      <w:r w:rsidRPr="006F7E0F">
        <w:rPr>
          <w:rFonts w:eastAsia="宋体" w:hint="eastAsia"/>
          <w:lang w:eastAsia="zh-CN"/>
        </w:rPr>
        <w:t>Y=y1</w:t>
      </w:r>
      <w:r w:rsidRPr="006F7E0F">
        <w:rPr>
          <w:rFonts w:eastAsia="宋体" w:hint="eastAsia"/>
          <w:lang w:eastAsia="zh-CN"/>
        </w:rPr>
        <w:t>围成的内部的外部区域，坐标可表示为</w:t>
      </w:r>
      <w:proofErr w:type="spellStart"/>
      <w:r w:rsidRPr="006F7E0F">
        <w:rPr>
          <w:rFonts w:eastAsia="宋体" w:hint="eastAsia"/>
          <w:lang w:eastAsia="zh-CN"/>
        </w:rPr>
        <w:t>Xa</w:t>
      </w:r>
      <w:proofErr w:type="spellEnd"/>
      <w:r w:rsidRPr="006F7E0F">
        <w:rPr>
          <w:rFonts w:eastAsia="宋体" w:hint="eastAsia"/>
          <w:lang w:eastAsia="zh-CN"/>
        </w:rPr>
        <w:t>&lt;X0</w:t>
      </w:r>
      <w:r w:rsidRPr="006F7E0F">
        <w:rPr>
          <w:rFonts w:eastAsia="宋体" w:hint="eastAsia"/>
          <w:lang w:eastAsia="zh-CN"/>
        </w:rPr>
        <w:t>或</w:t>
      </w:r>
      <w:proofErr w:type="spellStart"/>
      <w:r w:rsidRPr="006F7E0F">
        <w:rPr>
          <w:rFonts w:eastAsia="宋体" w:hint="eastAsia"/>
          <w:lang w:eastAsia="zh-CN"/>
        </w:rPr>
        <w:t>Xa</w:t>
      </w:r>
      <w:proofErr w:type="spellEnd"/>
      <w:r w:rsidRPr="006F7E0F">
        <w:rPr>
          <w:rFonts w:eastAsia="宋体" w:hint="eastAsia"/>
          <w:lang w:eastAsia="zh-CN"/>
        </w:rPr>
        <w:t>&gt;X2</w:t>
      </w:r>
      <w:r w:rsidRPr="006F7E0F">
        <w:rPr>
          <w:rFonts w:eastAsia="宋体" w:hint="eastAsia"/>
          <w:lang w:eastAsia="zh-CN"/>
        </w:rPr>
        <w:t>或</w:t>
      </w:r>
      <w:proofErr w:type="spellStart"/>
      <w:r w:rsidRPr="006F7E0F">
        <w:rPr>
          <w:rFonts w:eastAsia="宋体" w:hint="eastAsia"/>
          <w:lang w:eastAsia="zh-CN"/>
        </w:rPr>
        <w:t>ya</w:t>
      </w:r>
      <w:proofErr w:type="spellEnd"/>
      <w:r w:rsidRPr="006F7E0F">
        <w:rPr>
          <w:rFonts w:eastAsia="宋体" w:hint="eastAsia"/>
          <w:lang w:eastAsia="zh-CN"/>
        </w:rPr>
        <w:t>&lt;y1</w:t>
      </w:r>
      <w:r w:rsidRPr="006F7E0F">
        <w:rPr>
          <w:rFonts w:eastAsia="宋体" w:hint="eastAsia"/>
          <w:lang w:eastAsia="zh-CN"/>
        </w:rPr>
        <w:t>或</w:t>
      </w:r>
      <w:proofErr w:type="spellStart"/>
      <w:r w:rsidRPr="006F7E0F">
        <w:rPr>
          <w:rFonts w:eastAsia="宋体" w:hint="eastAsia"/>
          <w:lang w:eastAsia="zh-CN"/>
        </w:rPr>
        <w:t>ya</w:t>
      </w:r>
      <w:proofErr w:type="spellEnd"/>
      <w:r w:rsidRPr="006F7E0F">
        <w:rPr>
          <w:rFonts w:eastAsia="宋体" w:hint="eastAsia"/>
          <w:lang w:eastAsia="zh-CN"/>
        </w:rPr>
        <w:t>&gt;y0</w:t>
      </w:r>
    </w:p>
    <w:p w:rsidR="006F7E0F" w:rsidRPr="006F7E0F" w:rsidRDefault="006F7E0F" w:rsidP="006F7E0F">
      <w:pPr>
        <w:rPr>
          <w:rFonts w:eastAsia="宋体"/>
          <w:lang w:eastAsia="zh-CN"/>
        </w:rPr>
      </w:pPr>
    </w:p>
    <w:p w:rsidR="00A7417B" w:rsidRDefault="00A7417B" w:rsidP="00A7417B">
      <w:pPr>
        <w:pStyle w:val="3"/>
        <w:rPr>
          <w:rFonts w:eastAsia="宋体"/>
          <w:lang w:eastAsia="zh-CN"/>
        </w:rPr>
      </w:pPr>
      <w:bookmarkStart w:id="28" w:name="_Toc392618455"/>
      <w:r>
        <w:rPr>
          <w:rFonts w:eastAsia="宋体" w:hint="eastAsia"/>
          <w:lang w:eastAsia="zh-CN"/>
        </w:rPr>
        <w:t>圆形边界检测</w:t>
      </w:r>
      <w:bookmarkEnd w:id="28"/>
    </w:p>
    <w:p w:rsidR="006F7E0F" w:rsidRDefault="006F7E0F" w:rsidP="006F7E0F">
      <w:pPr>
        <w:ind w:firstLine="576"/>
        <w:rPr>
          <w:rFonts w:eastAsia="宋体"/>
          <w:lang w:eastAsia="zh-CN"/>
        </w:rPr>
      </w:pPr>
      <w:r>
        <w:rPr>
          <w:rFonts w:eastAsia="宋体" w:hint="eastAsia"/>
          <w:lang w:eastAsia="zh-CN"/>
        </w:rPr>
        <w:t>一个点相对于圆形的边界有如图</w:t>
      </w:r>
      <w:r>
        <w:rPr>
          <w:rFonts w:eastAsia="宋体" w:hint="eastAsia"/>
          <w:lang w:eastAsia="zh-CN"/>
        </w:rPr>
        <w:t>2.2</w:t>
      </w:r>
      <w:r>
        <w:rPr>
          <w:rFonts w:eastAsia="宋体" w:hint="eastAsia"/>
          <w:lang w:eastAsia="zh-CN"/>
        </w:rPr>
        <w:t>所示的几种情况。</w:t>
      </w:r>
    </w:p>
    <w:p w:rsidR="006F7E0F" w:rsidRPr="00610990" w:rsidRDefault="003C4E16" w:rsidP="006F7E0F">
      <w:pPr>
        <w:ind w:firstLine="576"/>
        <w:jc w:val="center"/>
        <w:rPr>
          <w:rFonts w:eastAsia="宋体"/>
          <w:lang w:eastAsia="zh-CN"/>
        </w:rPr>
      </w:pPr>
      <w:r>
        <w:object w:dxaOrig="7804" w:dyaOrig="6027">
          <v:shape id="_x0000_i1026" type="#_x0000_t75" style="width:390.05pt;height:301.15pt" o:ole="">
            <v:imagedata r:id="rId22" o:title=""/>
          </v:shape>
          <o:OLEObject Type="Embed" ProgID="Visio.Drawing.11" ShapeID="_x0000_i1026" DrawAspect="Content" ObjectID="_1467713317" r:id="rId23"/>
        </w:object>
      </w:r>
    </w:p>
    <w:p w:rsidR="006F7E0F" w:rsidRDefault="006F7E0F" w:rsidP="006F7E0F">
      <w:pPr>
        <w:ind w:firstLine="576"/>
        <w:jc w:val="center"/>
        <w:rPr>
          <w:rFonts w:eastAsia="宋体"/>
          <w:lang w:eastAsia="zh-CN"/>
        </w:rPr>
      </w:pPr>
      <w:r w:rsidRPr="00C15393">
        <w:rPr>
          <w:rFonts w:eastAsia="宋体" w:hint="eastAsia"/>
          <w:lang w:eastAsia="zh-CN"/>
        </w:rPr>
        <w:t>图</w:t>
      </w:r>
      <w:r w:rsidRPr="00C15393">
        <w:rPr>
          <w:rFonts w:eastAsia="宋体" w:hint="eastAsia"/>
          <w:lang w:eastAsia="zh-CN"/>
        </w:rPr>
        <w:t>2.2</w:t>
      </w:r>
      <w:r>
        <w:rPr>
          <w:rFonts w:eastAsia="宋体" w:hint="eastAsia"/>
          <w:lang w:eastAsia="zh-CN"/>
        </w:rPr>
        <w:t>点相对于圆形边界的位置</w:t>
      </w:r>
    </w:p>
    <w:p w:rsidR="005A7FF8" w:rsidRDefault="005A7FF8" w:rsidP="006F7E0F">
      <w:pPr>
        <w:ind w:firstLine="576"/>
        <w:jc w:val="center"/>
        <w:rPr>
          <w:rFonts w:eastAsia="宋体"/>
          <w:lang w:eastAsia="zh-CN"/>
        </w:rPr>
      </w:pPr>
    </w:p>
    <w:p w:rsidR="005A7FF8" w:rsidRPr="00337561" w:rsidRDefault="005A7FF8" w:rsidP="005A7FF8">
      <w:pPr>
        <w:numPr>
          <w:ilvl w:val="0"/>
          <w:numId w:val="25"/>
        </w:numPr>
        <w:rPr>
          <w:b/>
          <w:lang w:eastAsia="zh-CN"/>
        </w:rPr>
      </w:pPr>
      <w:proofErr w:type="spellStart"/>
      <w:r w:rsidRPr="005C5C73">
        <w:rPr>
          <w:rFonts w:hint="eastAsia"/>
          <w:b/>
          <w:lang w:eastAsia="zh-CN"/>
        </w:rPr>
        <w:t>点P</w:t>
      </w:r>
      <w:r w:rsidRPr="00C15393">
        <w:rPr>
          <w:rFonts w:eastAsia="宋体" w:hint="eastAsia"/>
          <w:b/>
          <w:vertAlign w:val="subscript"/>
          <w:lang w:eastAsia="zh-CN"/>
        </w:rPr>
        <w:t>c</w:t>
      </w:r>
      <w:r w:rsidRPr="005C5C73">
        <w:rPr>
          <w:rFonts w:hint="eastAsia"/>
          <w:b/>
          <w:lang w:eastAsia="zh-CN"/>
        </w:rPr>
        <w:t>在</w:t>
      </w:r>
      <w:proofErr w:type="spellEnd"/>
      <w:r w:rsidRPr="00C15393">
        <w:rPr>
          <w:rFonts w:eastAsia="宋体" w:hint="eastAsia"/>
          <w:b/>
          <w:lang w:eastAsia="zh-CN"/>
        </w:rPr>
        <w:t>圆</w:t>
      </w:r>
      <w:r>
        <w:rPr>
          <w:rFonts w:hint="eastAsia"/>
          <w:b/>
          <w:lang w:eastAsia="zh-CN"/>
        </w:rPr>
        <w:t>内</w:t>
      </w:r>
    </w:p>
    <w:p w:rsidR="005A7FF8" w:rsidRPr="00C053AB" w:rsidRDefault="005A7FF8" w:rsidP="00C053AB">
      <w:pPr>
        <w:ind w:firstLine="420"/>
        <w:rPr>
          <w:rFonts w:eastAsiaTheme="minorEastAsia"/>
          <w:lang w:eastAsia="zh-CN"/>
        </w:rPr>
      </w:pPr>
      <w:r>
        <w:rPr>
          <w:rFonts w:eastAsia="宋体"/>
          <w:lang w:eastAsia="zh-CN"/>
        </w:rPr>
        <w:t>P</w:t>
      </w:r>
      <w:r>
        <w:rPr>
          <w:rFonts w:eastAsia="宋体" w:hint="eastAsia"/>
          <w:lang w:eastAsia="zh-CN"/>
        </w:rPr>
        <w:t>c</w:t>
      </w:r>
      <w:r>
        <w:rPr>
          <w:rFonts w:eastAsia="宋体" w:hint="eastAsia"/>
          <w:lang w:eastAsia="zh-CN"/>
        </w:rPr>
        <w:t>在以</w:t>
      </w:r>
      <w:proofErr w:type="spellStart"/>
      <w:r>
        <w:rPr>
          <w:rFonts w:eastAsia="宋体" w:hint="eastAsia"/>
          <w:lang w:eastAsia="zh-CN"/>
        </w:rPr>
        <w:t>Pr</w:t>
      </w:r>
      <w:proofErr w:type="spellEnd"/>
      <w:r>
        <w:rPr>
          <w:rFonts w:eastAsia="宋体" w:hint="eastAsia"/>
          <w:lang w:eastAsia="zh-CN"/>
        </w:rPr>
        <w:t>为圆形，</w:t>
      </w:r>
      <w:r>
        <w:rPr>
          <w:rFonts w:eastAsia="宋体" w:hint="eastAsia"/>
          <w:lang w:eastAsia="zh-CN"/>
        </w:rPr>
        <w:t>R</w:t>
      </w:r>
      <w:r>
        <w:rPr>
          <w:rFonts w:eastAsia="宋体" w:hint="eastAsia"/>
          <w:lang w:eastAsia="zh-CN"/>
        </w:rPr>
        <w:t>为半径围成的内部区域。即</w:t>
      </w:r>
      <w:r>
        <w:rPr>
          <w:rFonts w:eastAsia="宋体" w:hint="eastAsia"/>
          <w:lang w:eastAsia="zh-CN"/>
        </w:rPr>
        <w:t>Pc</w:t>
      </w:r>
      <w:r>
        <w:rPr>
          <w:rFonts w:eastAsia="宋体" w:hint="eastAsia"/>
          <w:lang w:eastAsia="zh-CN"/>
        </w:rPr>
        <w:t>到</w:t>
      </w:r>
      <w:proofErr w:type="spellStart"/>
      <w:r>
        <w:rPr>
          <w:rFonts w:eastAsia="宋体" w:hint="eastAsia"/>
          <w:lang w:eastAsia="zh-CN"/>
        </w:rPr>
        <w:t>Pr</w:t>
      </w:r>
      <w:proofErr w:type="spellEnd"/>
      <w:r>
        <w:rPr>
          <w:rFonts w:eastAsia="宋体" w:hint="eastAsia"/>
          <w:lang w:eastAsia="zh-CN"/>
        </w:rPr>
        <w:t>的距离小于半径</w:t>
      </w:r>
      <w:r>
        <w:rPr>
          <w:rFonts w:eastAsia="宋体" w:hint="eastAsia"/>
          <w:lang w:eastAsia="zh-CN"/>
        </w:rPr>
        <w:t>R</w:t>
      </w:r>
      <w:r>
        <w:rPr>
          <w:rFonts w:eastAsia="宋体" w:hint="eastAsia"/>
          <w:lang w:eastAsia="zh-CN"/>
        </w:rPr>
        <w:t>，可表示为</w:t>
      </w:r>
      <w:r w:rsidR="003C4E16" w:rsidRPr="003C4E16">
        <w:rPr>
          <w:rFonts w:eastAsia="宋体"/>
          <w:position w:val="-14"/>
          <w:lang w:eastAsia="zh-CN"/>
        </w:rPr>
        <w:object w:dxaOrig="3360" w:dyaOrig="460">
          <v:shape id="_x0000_i1027" type="#_x0000_t75" style="width:167.8pt;height:23.15pt" o:ole="">
            <v:imagedata r:id="rId24" o:title=""/>
          </v:shape>
          <o:OLEObject Type="Embed" ProgID="Equation.DSMT4" ShapeID="_x0000_i1027" DrawAspect="Content" ObjectID="_1467713318" r:id="rId25"/>
        </w:object>
      </w:r>
    </w:p>
    <w:p w:rsidR="00610990" w:rsidRPr="00610990" w:rsidRDefault="00610990" w:rsidP="00610990">
      <w:pPr>
        <w:numPr>
          <w:ilvl w:val="0"/>
          <w:numId w:val="25"/>
        </w:numPr>
        <w:rPr>
          <w:rFonts w:eastAsia="宋体"/>
          <w:b/>
          <w:lang w:eastAsia="zh-CN"/>
        </w:rPr>
      </w:pPr>
      <w:r w:rsidRPr="00610990">
        <w:rPr>
          <w:rFonts w:eastAsia="宋体" w:hint="eastAsia"/>
          <w:b/>
          <w:lang w:eastAsia="zh-CN"/>
        </w:rPr>
        <w:t>点</w:t>
      </w:r>
      <w:proofErr w:type="spellStart"/>
      <w:r w:rsidRPr="00610990">
        <w:rPr>
          <w:rFonts w:eastAsia="宋体" w:hint="eastAsia"/>
          <w:b/>
          <w:lang w:eastAsia="zh-CN"/>
        </w:rPr>
        <w:t>P</w:t>
      </w:r>
      <w:r w:rsidR="003C4E16">
        <w:rPr>
          <w:rFonts w:eastAsia="宋体" w:hint="eastAsia"/>
          <w:b/>
          <w:lang w:eastAsia="zh-CN"/>
        </w:rPr>
        <w:t>b</w:t>
      </w:r>
      <w:proofErr w:type="spellEnd"/>
      <w:r w:rsidRPr="00610990">
        <w:rPr>
          <w:rFonts w:eastAsia="宋体" w:hint="eastAsia"/>
          <w:b/>
          <w:lang w:eastAsia="zh-CN"/>
        </w:rPr>
        <w:t>在</w:t>
      </w:r>
      <w:r w:rsidRPr="00C15393">
        <w:rPr>
          <w:rFonts w:eastAsia="宋体" w:hint="eastAsia"/>
          <w:b/>
          <w:lang w:eastAsia="zh-CN"/>
        </w:rPr>
        <w:t>圆</w:t>
      </w:r>
      <w:r>
        <w:rPr>
          <w:rFonts w:eastAsia="宋体" w:hint="eastAsia"/>
          <w:b/>
          <w:lang w:eastAsia="zh-CN"/>
        </w:rPr>
        <w:t>的边界上</w:t>
      </w:r>
    </w:p>
    <w:p w:rsidR="00610990" w:rsidRPr="00610990" w:rsidRDefault="00610990" w:rsidP="00610990">
      <w:pPr>
        <w:ind w:firstLine="576"/>
        <w:rPr>
          <w:rFonts w:eastAsiaTheme="minorEastAsia"/>
          <w:lang w:eastAsia="zh-CN"/>
        </w:rPr>
      </w:pPr>
      <w:proofErr w:type="spellStart"/>
      <w:r w:rsidRPr="00610990">
        <w:rPr>
          <w:rFonts w:eastAsia="宋体"/>
          <w:lang w:eastAsia="zh-CN"/>
        </w:rPr>
        <w:t>P</w:t>
      </w:r>
      <w:r w:rsidR="003C4E16">
        <w:rPr>
          <w:rFonts w:eastAsia="宋体" w:hint="eastAsia"/>
          <w:lang w:eastAsia="zh-CN"/>
        </w:rPr>
        <w:t>b</w:t>
      </w:r>
      <w:proofErr w:type="spellEnd"/>
      <w:r w:rsidRPr="00610990">
        <w:rPr>
          <w:rFonts w:eastAsia="宋体" w:hint="eastAsia"/>
          <w:lang w:eastAsia="zh-CN"/>
        </w:rPr>
        <w:t>在以</w:t>
      </w:r>
      <w:proofErr w:type="spellStart"/>
      <w:r w:rsidRPr="00610990">
        <w:rPr>
          <w:rFonts w:eastAsia="宋体" w:hint="eastAsia"/>
          <w:lang w:eastAsia="zh-CN"/>
        </w:rPr>
        <w:t>Pr</w:t>
      </w:r>
      <w:proofErr w:type="spellEnd"/>
      <w:r w:rsidRPr="00610990">
        <w:rPr>
          <w:rFonts w:eastAsia="宋体" w:hint="eastAsia"/>
          <w:lang w:eastAsia="zh-CN"/>
        </w:rPr>
        <w:t>为圆形，</w:t>
      </w:r>
      <w:r w:rsidRPr="00610990">
        <w:rPr>
          <w:rFonts w:eastAsia="宋体" w:hint="eastAsia"/>
          <w:lang w:eastAsia="zh-CN"/>
        </w:rPr>
        <w:t>R</w:t>
      </w:r>
      <w:r w:rsidRPr="00610990">
        <w:rPr>
          <w:rFonts w:eastAsia="宋体" w:hint="eastAsia"/>
          <w:lang w:eastAsia="zh-CN"/>
        </w:rPr>
        <w:t>为半径围成的内部区域。即</w:t>
      </w:r>
      <w:proofErr w:type="spellStart"/>
      <w:r w:rsidRPr="00610990">
        <w:rPr>
          <w:rFonts w:eastAsia="宋体" w:hint="eastAsia"/>
          <w:lang w:eastAsia="zh-CN"/>
        </w:rPr>
        <w:t>P</w:t>
      </w:r>
      <w:r w:rsidR="003C4E16">
        <w:rPr>
          <w:rFonts w:eastAsia="宋体" w:hint="eastAsia"/>
          <w:lang w:eastAsia="zh-CN"/>
        </w:rPr>
        <w:t>b</w:t>
      </w:r>
      <w:proofErr w:type="spellEnd"/>
      <w:r w:rsidRPr="00610990">
        <w:rPr>
          <w:rFonts w:eastAsia="宋体" w:hint="eastAsia"/>
          <w:lang w:eastAsia="zh-CN"/>
        </w:rPr>
        <w:t>到</w:t>
      </w:r>
      <w:proofErr w:type="spellStart"/>
      <w:r w:rsidRPr="00610990">
        <w:rPr>
          <w:rFonts w:eastAsia="宋体" w:hint="eastAsia"/>
          <w:lang w:eastAsia="zh-CN"/>
        </w:rPr>
        <w:t>Pr</w:t>
      </w:r>
      <w:proofErr w:type="spellEnd"/>
      <w:r w:rsidRPr="00610990">
        <w:rPr>
          <w:rFonts w:eastAsia="宋体" w:hint="eastAsia"/>
          <w:lang w:eastAsia="zh-CN"/>
        </w:rPr>
        <w:t>的距离小于半径</w:t>
      </w:r>
      <w:r w:rsidRPr="00610990">
        <w:rPr>
          <w:rFonts w:eastAsia="宋体" w:hint="eastAsia"/>
          <w:lang w:eastAsia="zh-CN"/>
        </w:rPr>
        <w:t>R</w:t>
      </w:r>
      <w:r w:rsidRPr="00610990">
        <w:rPr>
          <w:rFonts w:eastAsia="宋体" w:hint="eastAsia"/>
          <w:lang w:eastAsia="zh-CN"/>
        </w:rPr>
        <w:t>，可表示为</w:t>
      </w:r>
      <w:r w:rsidR="003C4E16" w:rsidRPr="008C75BC">
        <w:rPr>
          <w:position w:val="-14"/>
        </w:rPr>
        <w:object w:dxaOrig="3400" w:dyaOrig="460">
          <v:shape id="_x0000_i1028" type="#_x0000_t75" style="width:169.65pt;height:23.15pt" o:ole="">
            <v:imagedata r:id="rId26" o:title=""/>
          </v:shape>
          <o:OLEObject Type="Embed" ProgID="Equation.DSMT4" ShapeID="_x0000_i1028" DrawAspect="Content" ObjectID="_1467713319" r:id="rId27"/>
        </w:object>
      </w:r>
    </w:p>
    <w:p w:rsidR="00C053AB" w:rsidRPr="00610990" w:rsidRDefault="00C053AB" w:rsidP="00C053AB">
      <w:pPr>
        <w:numPr>
          <w:ilvl w:val="0"/>
          <w:numId w:val="25"/>
        </w:numPr>
        <w:rPr>
          <w:rFonts w:eastAsia="宋体"/>
          <w:b/>
          <w:lang w:eastAsia="zh-CN"/>
        </w:rPr>
      </w:pPr>
      <w:r w:rsidRPr="00610990">
        <w:rPr>
          <w:rFonts w:eastAsia="宋体" w:hint="eastAsia"/>
          <w:b/>
          <w:lang w:eastAsia="zh-CN"/>
        </w:rPr>
        <w:t>点</w:t>
      </w:r>
      <w:proofErr w:type="spellStart"/>
      <w:r w:rsidRPr="00610990">
        <w:rPr>
          <w:rFonts w:eastAsia="宋体" w:hint="eastAsia"/>
          <w:b/>
          <w:lang w:eastAsia="zh-CN"/>
        </w:rPr>
        <w:t>P</w:t>
      </w:r>
      <w:r w:rsidR="003C4E16">
        <w:rPr>
          <w:rFonts w:eastAsia="宋体" w:hint="eastAsia"/>
          <w:b/>
          <w:lang w:eastAsia="zh-CN"/>
        </w:rPr>
        <w:t>d</w:t>
      </w:r>
      <w:proofErr w:type="spellEnd"/>
      <w:r w:rsidRPr="00610990">
        <w:rPr>
          <w:rFonts w:eastAsia="宋体" w:hint="eastAsia"/>
          <w:b/>
          <w:lang w:eastAsia="zh-CN"/>
        </w:rPr>
        <w:t>在</w:t>
      </w:r>
      <w:r w:rsidRPr="00C15393">
        <w:rPr>
          <w:rFonts w:eastAsia="宋体" w:hint="eastAsia"/>
          <w:b/>
          <w:lang w:eastAsia="zh-CN"/>
        </w:rPr>
        <w:t>圆</w:t>
      </w:r>
      <w:r>
        <w:rPr>
          <w:rFonts w:eastAsia="宋体" w:hint="eastAsia"/>
          <w:b/>
          <w:lang w:eastAsia="zh-CN"/>
        </w:rPr>
        <w:t>的边界外</w:t>
      </w:r>
    </w:p>
    <w:p w:rsidR="00C053AB" w:rsidRPr="00610990" w:rsidRDefault="00C053AB" w:rsidP="00C053AB">
      <w:pPr>
        <w:ind w:firstLine="576"/>
        <w:rPr>
          <w:rFonts w:eastAsiaTheme="minorEastAsia"/>
          <w:lang w:eastAsia="zh-CN"/>
        </w:rPr>
      </w:pPr>
      <w:proofErr w:type="spellStart"/>
      <w:r w:rsidRPr="00610990">
        <w:rPr>
          <w:rFonts w:eastAsia="宋体"/>
          <w:lang w:eastAsia="zh-CN"/>
        </w:rPr>
        <w:t>P</w:t>
      </w:r>
      <w:r w:rsidR="003C4E16">
        <w:rPr>
          <w:rFonts w:eastAsia="宋体" w:hint="eastAsia"/>
          <w:lang w:eastAsia="zh-CN"/>
        </w:rPr>
        <w:t>d</w:t>
      </w:r>
      <w:proofErr w:type="spellEnd"/>
      <w:r w:rsidRPr="00610990">
        <w:rPr>
          <w:rFonts w:eastAsia="宋体" w:hint="eastAsia"/>
          <w:lang w:eastAsia="zh-CN"/>
        </w:rPr>
        <w:t>在以</w:t>
      </w:r>
      <w:proofErr w:type="spellStart"/>
      <w:r w:rsidRPr="00610990">
        <w:rPr>
          <w:rFonts w:eastAsia="宋体" w:hint="eastAsia"/>
          <w:lang w:eastAsia="zh-CN"/>
        </w:rPr>
        <w:t>Pr</w:t>
      </w:r>
      <w:proofErr w:type="spellEnd"/>
      <w:r w:rsidRPr="00610990">
        <w:rPr>
          <w:rFonts w:eastAsia="宋体" w:hint="eastAsia"/>
          <w:lang w:eastAsia="zh-CN"/>
        </w:rPr>
        <w:t>为圆形，</w:t>
      </w:r>
      <w:r w:rsidRPr="00610990">
        <w:rPr>
          <w:rFonts w:eastAsia="宋体" w:hint="eastAsia"/>
          <w:lang w:eastAsia="zh-CN"/>
        </w:rPr>
        <w:t>R</w:t>
      </w:r>
      <w:r w:rsidRPr="00610990">
        <w:rPr>
          <w:rFonts w:eastAsia="宋体" w:hint="eastAsia"/>
          <w:lang w:eastAsia="zh-CN"/>
        </w:rPr>
        <w:t>为半径围成的内部区域。即</w:t>
      </w:r>
      <w:proofErr w:type="spellStart"/>
      <w:r w:rsidRPr="00610990">
        <w:rPr>
          <w:rFonts w:eastAsia="宋体" w:hint="eastAsia"/>
          <w:lang w:eastAsia="zh-CN"/>
        </w:rPr>
        <w:t>P</w:t>
      </w:r>
      <w:r w:rsidR="003C4E16">
        <w:rPr>
          <w:rFonts w:eastAsia="宋体" w:hint="eastAsia"/>
          <w:lang w:eastAsia="zh-CN"/>
        </w:rPr>
        <w:t>d</w:t>
      </w:r>
      <w:proofErr w:type="spellEnd"/>
      <w:r w:rsidRPr="00610990">
        <w:rPr>
          <w:rFonts w:eastAsia="宋体" w:hint="eastAsia"/>
          <w:lang w:eastAsia="zh-CN"/>
        </w:rPr>
        <w:t>到</w:t>
      </w:r>
      <w:proofErr w:type="spellStart"/>
      <w:r w:rsidRPr="00610990">
        <w:rPr>
          <w:rFonts w:eastAsia="宋体" w:hint="eastAsia"/>
          <w:lang w:eastAsia="zh-CN"/>
        </w:rPr>
        <w:t>Pr</w:t>
      </w:r>
      <w:proofErr w:type="spellEnd"/>
      <w:r w:rsidRPr="00610990">
        <w:rPr>
          <w:rFonts w:eastAsia="宋体" w:hint="eastAsia"/>
          <w:lang w:eastAsia="zh-CN"/>
        </w:rPr>
        <w:t>的距离小于半径</w:t>
      </w:r>
      <w:r w:rsidRPr="00610990">
        <w:rPr>
          <w:rFonts w:eastAsia="宋体" w:hint="eastAsia"/>
          <w:lang w:eastAsia="zh-CN"/>
        </w:rPr>
        <w:t>R</w:t>
      </w:r>
      <w:r w:rsidRPr="00610990">
        <w:rPr>
          <w:rFonts w:eastAsia="宋体" w:hint="eastAsia"/>
          <w:lang w:eastAsia="zh-CN"/>
        </w:rPr>
        <w:t>，可表示为</w:t>
      </w:r>
      <w:r w:rsidR="003C4E16" w:rsidRPr="008C75BC">
        <w:rPr>
          <w:position w:val="-14"/>
        </w:rPr>
        <w:object w:dxaOrig="3400" w:dyaOrig="460">
          <v:shape id="_x0000_i1029" type="#_x0000_t75" style="width:169.65pt;height:23.15pt" o:ole="">
            <v:imagedata r:id="rId28" o:title=""/>
          </v:shape>
          <o:OLEObject Type="Embed" ProgID="Equation.DSMT4" ShapeID="_x0000_i1029" DrawAspect="Content" ObjectID="_1467713320" r:id="rId29"/>
        </w:object>
      </w:r>
    </w:p>
    <w:p w:rsidR="005A7FF8" w:rsidRPr="00C15393" w:rsidRDefault="005A7FF8" w:rsidP="005A7FF8">
      <w:pPr>
        <w:ind w:firstLine="576"/>
        <w:rPr>
          <w:rFonts w:eastAsia="宋体"/>
          <w:lang w:eastAsia="zh-CN"/>
        </w:rPr>
      </w:pPr>
    </w:p>
    <w:p w:rsidR="00A7417B" w:rsidRDefault="00A7417B" w:rsidP="006F7E0F">
      <w:pPr>
        <w:pStyle w:val="3"/>
        <w:rPr>
          <w:rFonts w:eastAsia="宋体"/>
          <w:lang w:eastAsia="zh-CN"/>
        </w:rPr>
      </w:pPr>
      <w:bookmarkStart w:id="29" w:name="_Toc392618456"/>
      <w:r>
        <w:rPr>
          <w:rFonts w:eastAsia="宋体" w:hint="eastAsia"/>
          <w:lang w:eastAsia="zh-CN"/>
        </w:rPr>
        <w:lastRenderedPageBreak/>
        <w:t>等腰梯形的边界检测</w:t>
      </w:r>
      <w:bookmarkEnd w:id="29"/>
    </w:p>
    <w:p w:rsidR="006F7E0F" w:rsidRPr="006F7E0F" w:rsidRDefault="00642378" w:rsidP="00642378">
      <w:pPr>
        <w:ind w:left="578"/>
        <w:jc w:val="center"/>
        <w:rPr>
          <w:rFonts w:eastAsia="宋体"/>
          <w:lang w:eastAsia="zh-CN"/>
        </w:rPr>
      </w:pPr>
      <w:r>
        <w:rPr>
          <w:rFonts w:eastAsiaTheme="minorEastAsia" w:hint="eastAsia"/>
          <w:noProof/>
          <w:lang w:eastAsia="zh-CN"/>
        </w:rPr>
        <w:t xml:space="preserve"> </w:t>
      </w:r>
      <w:r>
        <w:rPr>
          <w:noProof/>
          <w:lang w:eastAsia="zh-CN"/>
        </w:rPr>
        <w:drawing>
          <wp:inline distT="0" distB="0" distL="0" distR="0" wp14:anchorId="024E0C69" wp14:editId="073ED849">
            <wp:extent cx="5324475" cy="3733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24475" cy="3733800"/>
                    </a:xfrm>
                    <a:prstGeom prst="rect">
                      <a:avLst/>
                    </a:prstGeom>
                    <a:noFill/>
                    <a:ln>
                      <a:noFill/>
                    </a:ln>
                  </pic:spPr>
                </pic:pic>
              </a:graphicData>
            </a:graphic>
          </wp:inline>
        </w:drawing>
      </w:r>
      <w:r w:rsidR="00BD663A">
        <w:rPr>
          <w:rFonts w:eastAsia="宋体"/>
          <w:noProof/>
          <w:lang w:eastAsia="zh-CN"/>
        </w:rPr>
        <w:pict>
          <v:shapetype id="_x0000_t32" coordsize="21600,21600" o:spt="32" o:oned="t" path="m,l21600,21600e" filled="f">
            <v:path arrowok="t" fillok="f" o:connecttype="none"/>
            <o:lock v:ext="edit" shapetype="t"/>
          </v:shapetype>
          <v:shape id="_x0000_s1032" type="#_x0000_t32" style="position:absolute;left:0;text-align:left;margin-left:-6pt;margin-top:2.6pt;width:39pt;height:42.75pt;flip:x;z-index:251659264;mso-position-horizontal-relative:text;mso-position-vertical-relative:text" o:connectortype="straight" stroked="f"/>
        </w:pict>
      </w:r>
      <w:r w:rsidR="00BD663A">
        <w:rPr>
          <w:rFonts w:eastAsia="宋体"/>
          <w:noProof/>
          <w:lang w:eastAsia="zh-CN"/>
        </w:rPr>
        <w:pict>
          <v:shape id="_x0000_s1031" type="#_x0000_t32" style="position:absolute;left:0;text-align:left;margin-left:.75pt;margin-top:6.35pt;width:32.25pt;height:30.75pt;flip:x;z-index:251658240;mso-position-horizontal-relative:text;mso-position-vertical-relative:text" o:connectortype="straight" stroked="f"/>
        </w:pict>
      </w:r>
      <w:r w:rsidR="008B3D09">
        <w:rPr>
          <w:rFonts w:eastAsiaTheme="minorEastAsia" w:hint="eastAsia"/>
          <w:noProof/>
          <w:lang w:eastAsia="zh-CN"/>
        </w:rPr>
        <w:t xml:space="preserve"> </w:t>
      </w:r>
    </w:p>
    <w:p w:rsidR="00A7417B" w:rsidRPr="00642378" w:rsidRDefault="00642378" w:rsidP="00642378">
      <w:pPr>
        <w:ind w:firstLine="576"/>
        <w:jc w:val="center"/>
        <w:rPr>
          <w:rFonts w:eastAsia="宋体"/>
          <w:color w:val="000000" w:themeColor="text1"/>
          <w:lang w:eastAsia="zh-CN"/>
        </w:rPr>
      </w:pPr>
      <w:r w:rsidRPr="00642378">
        <w:rPr>
          <w:rFonts w:eastAsia="宋体" w:hint="eastAsia"/>
          <w:color w:val="000000" w:themeColor="text1"/>
          <w:lang w:eastAsia="zh-CN"/>
        </w:rPr>
        <w:t>图</w:t>
      </w:r>
      <w:r>
        <w:rPr>
          <w:rFonts w:eastAsia="宋体" w:hint="eastAsia"/>
          <w:color w:val="000000" w:themeColor="text1"/>
          <w:lang w:eastAsia="zh-CN"/>
        </w:rPr>
        <w:t>2</w:t>
      </w:r>
      <w:r w:rsidRPr="00642378">
        <w:rPr>
          <w:rFonts w:eastAsia="宋体" w:hint="eastAsia"/>
          <w:color w:val="000000" w:themeColor="text1"/>
          <w:lang w:eastAsia="zh-CN"/>
        </w:rPr>
        <w:t>.</w:t>
      </w:r>
      <w:r>
        <w:rPr>
          <w:rFonts w:eastAsia="宋体" w:hint="eastAsia"/>
          <w:color w:val="000000" w:themeColor="text1"/>
          <w:lang w:eastAsia="zh-CN"/>
        </w:rPr>
        <w:t>3</w:t>
      </w:r>
      <w:r w:rsidRPr="00642378">
        <w:rPr>
          <w:rFonts w:eastAsia="宋体" w:hint="eastAsia"/>
          <w:color w:val="000000" w:themeColor="text1"/>
          <w:lang w:eastAsia="zh-CN"/>
        </w:rPr>
        <w:t xml:space="preserve"> </w:t>
      </w:r>
      <w:r w:rsidRPr="00642378">
        <w:rPr>
          <w:rFonts w:eastAsia="宋体" w:hint="eastAsia"/>
          <w:color w:val="000000" w:themeColor="text1"/>
          <w:lang w:eastAsia="zh-CN"/>
        </w:rPr>
        <w:t>点在</w:t>
      </w:r>
      <w:proofErr w:type="gramStart"/>
      <w:r w:rsidRPr="00642378">
        <w:rPr>
          <w:rFonts w:eastAsia="宋体" w:hint="eastAsia"/>
          <w:color w:val="000000" w:themeColor="text1"/>
          <w:lang w:eastAsia="zh-CN"/>
        </w:rPr>
        <w:t>凹多边形</w:t>
      </w:r>
      <w:proofErr w:type="gramEnd"/>
      <w:r w:rsidRPr="00642378">
        <w:rPr>
          <w:rFonts w:eastAsia="宋体" w:hint="eastAsia"/>
          <w:color w:val="000000" w:themeColor="text1"/>
          <w:lang w:eastAsia="zh-CN"/>
        </w:rPr>
        <w:t>内部</w:t>
      </w:r>
    </w:p>
    <w:p w:rsidR="00A7417B" w:rsidRPr="00642378" w:rsidRDefault="00642378" w:rsidP="00A7417B">
      <w:pPr>
        <w:ind w:firstLine="576"/>
        <w:rPr>
          <w:rFonts w:eastAsia="宋体"/>
          <w:lang w:eastAsia="zh-CN"/>
        </w:rPr>
      </w:pPr>
      <w:r>
        <w:rPr>
          <w:rFonts w:eastAsia="宋体" w:hint="eastAsia"/>
          <w:lang w:eastAsia="zh-CN"/>
        </w:rPr>
        <w:t>如图</w:t>
      </w:r>
      <w:r>
        <w:rPr>
          <w:rFonts w:eastAsia="宋体" w:hint="eastAsia"/>
          <w:lang w:eastAsia="zh-CN"/>
        </w:rPr>
        <w:t>2.3</w:t>
      </w:r>
      <w:r>
        <w:rPr>
          <w:rFonts w:eastAsia="宋体" w:hint="eastAsia"/>
          <w:lang w:eastAsia="zh-CN"/>
        </w:rPr>
        <w:t>显示一个具有</w:t>
      </w:r>
      <w:r>
        <w:rPr>
          <w:rFonts w:eastAsia="宋体" w:hint="eastAsia"/>
          <w:lang w:eastAsia="zh-CN"/>
        </w:rPr>
        <w:t>14</w:t>
      </w:r>
      <w:r>
        <w:rPr>
          <w:rFonts w:eastAsia="宋体" w:hint="eastAsia"/>
          <w:lang w:eastAsia="zh-CN"/>
        </w:rPr>
        <w:t>条边的</w:t>
      </w:r>
      <w:proofErr w:type="gramStart"/>
      <w:r>
        <w:rPr>
          <w:rFonts w:eastAsia="宋体" w:hint="eastAsia"/>
          <w:lang w:eastAsia="zh-CN"/>
        </w:rPr>
        <w:t>凹多边形</w:t>
      </w:r>
      <w:proofErr w:type="gramEnd"/>
      <w:r>
        <w:rPr>
          <w:rFonts w:eastAsia="宋体" w:hint="eastAsia"/>
          <w:lang w:eastAsia="zh-CN"/>
        </w:rPr>
        <w:t>。判断红点</w:t>
      </w:r>
      <w:proofErr w:type="spellStart"/>
      <w:r>
        <w:rPr>
          <w:rFonts w:eastAsia="宋体" w:hint="eastAsia"/>
          <w:lang w:eastAsia="zh-CN"/>
        </w:rPr>
        <w:t>P</w:t>
      </w:r>
      <w:r w:rsidRPr="00642378">
        <w:rPr>
          <w:rFonts w:eastAsia="宋体" w:hint="eastAsia"/>
          <w:vertAlign w:val="subscript"/>
          <w:lang w:eastAsia="zh-CN"/>
        </w:rPr>
        <w:t>a</w:t>
      </w:r>
      <w:proofErr w:type="spellEnd"/>
      <w:r w:rsidRPr="00642378">
        <w:rPr>
          <w:rFonts w:eastAsia="宋体" w:hint="eastAsia"/>
          <w:lang w:eastAsia="zh-CN"/>
        </w:rPr>
        <w:t>（</w:t>
      </w:r>
      <w:proofErr w:type="spellStart"/>
      <w:r>
        <w:rPr>
          <w:rFonts w:eastAsia="宋体" w:hint="eastAsia"/>
          <w:lang w:eastAsia="zh-CN"/>
        </w:rPr>
        <w:t>X</w:t>
      </w:r>
      <w:r w:rsidRPr="00642378">
        <w:rPr>
          <w:rFonts w:eastAsia="宋体" w:hint="eastAsia"/>
          <w:vertAlign w:val="subscript"/>
          <w:lang w:eastAsia="zh-CN"/>
        </w:rPr>
        <w:t>a</w:t>
      </w:r>
      <w:r>
        <w:rPr>
          <w:rFonts w:eastAsia="宋体" w:hint="eastAsia"/>
          <w:lang w:eastAsia="zh-CN"/>
        </w:rPr>
        <w:t>,Y</w:t>
      </w:r>
      <w:r w:rsidRPr="00642378">
        <w:rPr>
          <w:rFonts w:eastAsia="宋体" w:hint="eastAsia"/>
          <w:vertAlign w:val="subscript"/>
          <w:lang w:eastAsia="zh-CN"/>
        </w:rPr>
        <w:t>a</w:t>
      </w:r>
      <w:proofErr w:type="spellEnd"/>
      <w:r w:rsidRPr="00642378">
        <w:rPr>
          <w:rFonts w:eastAsia="宋体" w:hint="eastAsia"/>
          <w:lang w:eastAsia="zh-CN"/>
        </w:rPr>
        <w:t>）是否在</w:t>
      </w:r>
      <w:r>
        <w:rPr>
          <w:rFonts w:eastAsia="宋体" w:hint="eastAsia"/>
          <w:lang w:eastAsia="zh-CN"/>
        </w:rPr>
        <w:t>多边形内。测试点</w:t>
      </w:r>
      <w:r>
        <w:rPr>
          <w:rFonts w:eastAsia="宋体" w:hint="eastAsia"/>
          <w:lang w:eastAsia="zh-CN"/>
        </w:rPr>
        <w:t>P</w:t>
      </w:r>
      <w:r w:rsidRPr="00B836B8">
        <w:rPr>
          <w:rFonts w:eastAsia="宋体" w:hint="eastAsia"/>
          <w:vertAlign w:val="subscript"/>
          <w:lang w:eastAsia="zh-CN"/>
        </w:rPr>
        <w:t>a</w:t>
      </w:r>
    </w:p>
    <w:p w:rsidR="00A7417B" w:rsidRDefault="00642378" w:rsidP="006B0EFE">
      <w:pPr>
        <w:rPr>
          <w:rFonts w:eastAsia="宋体"/>
          <w:lang w:eastAsia="zh-CN"/>
        </w:rPr>
      </w:pPr>
      <w:r>
        <w:rPr>
          <w:rFonts w:eastAsia="宋体" w:hint="eastAsia"/>
          <w:lang w:eastAsia="zh-CN"/>
        </w:rPr>
        <w:t>的</w:t>
      </w:r>
      <w:r>
        <w:rPr>
          <w:rFonts w:eastAsia="宋体" w:hint="eastAsia"/>
          <w:lang w:eastAsia="zh-CN"/>
        </w:rPr>
        <w:t>Y</w:t>
      </w:r>
      <w:r>
        <w:rPr>
          <w:rFonts w:eastAsia="宋体" w:hint="eastAsia"/>
          <w:lang w:eastAsia="zh-CN"/>
        </w:rPr>
        <w:t>坐标与每一个点进行比较，得到一个测试点所在的行与多边形的交点列表，如果测试点的两边点的个数都是奇数</w:t>
      </w:r>
      <w:proofErr w:type="gramStart"/>
      <w:r>
        <w:rPr>
          <w:rFonts w:eastAsia="宋体" w:hint="eastAsia"/>
          <w:lang w:eastAsia="zh-CN"/>
        </w:rPr>
        <w:t>个</w:t>
      </w:r>
      <w:proofErr w:type="gramEnd"/>
      <w:r>
        <w:rPr>
          <w:rFonts w:eastAsia="宋体" w:hint="eastAsia"/>
          <w:lang w:eastAsia="zh-CN"/>
        </w:rPr>
        <w:t>则该测试点在多边形内；否则在多边形外。在上图中有</w:t>
      </w:r>
      <w:r>
        <w:rPr>
          <w:rFonts w:eastAsia="宋体" w:hint="eastAsia"/>
          <w:lang w:eastAsia="zh-CN"/>
        </w:rPr>
        <w:t>8</w:t>
      </w:r>
      <w:r>
        <w:rPr>
          <w:rFonts w:eastAsia="宋体" w:hint="eastAsia"/>
          <w:lang w:eastAsia="zh-CN"/>
        </w:rPr>
        <w:t>条边与测试点所在的行相交，而有</w:t>
      </w:r>
      <w:r>
        <w:rPr>
          <w:rFonts w:eastAsia="宋体" w:hint="eastAsia"/>
          <w:lang w:eastAsia="zh-CN"/>
        </w:rPr>
        <w:t>6</w:t>
      </w:r>
      <w:r>
        <w:rPr>
          <w:rFonts w:eastAsia="宋体" w:hint="eastAsia"/>
          <w:lang w:eastAsia="zh-CN"/>
        </w:rPr>
        <w:t>条边没有相交。测试点左边有</w:t>
      </w:r>
      <w:r>
        <w:rPr>
          <w:rFonts w:eastAsia="宋体" w:hint="eastAsia"/>
          <w:lang w:eastAsia="zh-CN"/>
        </w:rPr>
        <w:t>5</w:t>
      </w:r>
      <w:r>
        <w:rPr>
          <w:rFonts w:eastAsia="宋体" w:hint="eastAsia"/>
          <w:lang w:eastAsia="zh-CN"/>
        </w:rPr>
        <w:t>个交点，右边有三个交点，它们都是奇数，所以该测试点在多边形内。</w:t>
      </w:r>
    </w:p>
    <w:p w:rsidR="00845316" w:rsidRPr="00845316" w:rsidRDefault="00642378" w:rsidP="006B0EFE">
      <w:pPr>
        <w:rPr>
          <w:rFonts w:eastAsia="宋体"/>
          <w:lang w:eastAsia="zh-CN"/>
        </w:rPr>
      </w:pPr>
      <w:r>
        <w:rPr>
          <w:rFonts w:eastAsia="宋体" w:hint="eastAsia"/>
          <w:lang w:eastAsia="zh-CN"/>
        </w:rPr>
        <w:tab/>
      </w:r>
      <w:r>
        <w:rPr>
          <w:rFonts w:eastAsia="宋体" w:hint="eastAsia"/>
          <w:lang w:eastAsia="zh-CN"/>
        </w:rPr>
        <w:t>结论：</w:t>
      </w:r>
      <w:r w:rsidR="0031112F">
        <w:rPr>
          <w:rFonts w:eastAsia="宋体" w:hint="eastAsia"/>
          <w:lang w:eastAsia="zh-CN"/>
        </w:rPr>
        <w:t>已知</w:t>
      </w:r>
      <w:r w:rsidR="008B3D09">
        <w:rPr>
          <w:rFonts w:eastAsia="宋体" w:hint="eastAsia"/>
          <w:lang w:eastAsia="zh-CN"/>
        </w:rPr>
        <w:t>测试点</w:t>
      </w:r>
      <w:proofErr w:type="spellStart"/>
      <w:r w:rsidR="0031112F">
        <w:rPr>
          <w:rFonts w:eastAsia="宋体" w:hint="eastAsia"/>
          <w:lang w:eastAsia="zh-CN"/>
        </w:rPr>
        <w:t>P</w:t>
      </w:r>
      <w:r w:rsidR="0031112F" w:rsidRPr="00642378">
        <w:rPr>
          <w:rFonts w:eastAsia="宋体" w:hint="eastAsia"/>
          <w:vertAlign w:val="subscript"/>
          <w:lang w:eastAsia="zh-CN"/>
        </w:rPr>
        <w:t>a</w:t>
      </w:r>
      <w:proofErr w:type="spellEnd"/>
      <w:r w:rsidR="0031112F" w:rsidRPr="00642378">
        <w:rPr>
          <w:rFonts w:eastAsia="宋体" w:hint="eastAsia"/>
          <w:lang w:eastAsia="zh-CN"/>
        </w:rPr>
        <w:t>（</w:t>
      </w:r>
      <w:proofErr w:type="spellStart"/>
      <w:r w:rsidR="0031112F">
        <w:rPr>
          <w:rFonts w:eastAsia="宋体" w:hint="eastAsia"/>
          <w:lang w:eastAsia="zh-CN"/>
        </w:rPr>
        <w:t>X</w:t>
      </w:r>
      <w:r w:rsidR="0031112F" w:rsidRPr="00642378">
        <w:rPr>
          <w:rFonts w:eastAsia="宋体" w:hint="eastAsia"/>
          <w:vertAlign w:val="subscript"/>
          <w:lang w:eastAsia="zh-CN"/>
        </w:rPr>
        <w:t>a</w:t>
      </w:r>
      <w:r w:rsidR="0031112F">
        <w:rPr>
          <w:rFonts w:eastAsia="宋体" w:hint="eastAsia"/>
          <w:lang w:eastAsia="zh-CN"/>
        </w:rPr>
        <w:t>,Y</w:t>
      </w:r>
      <w:r w:rsidR="0031112F" w:rsidRPr="00642378">
        <w:rPr>
          <w:rFonts w:eastAsia="宋体" w:hint="eastAsia"/>
          <w:vertAlign w:val="subscript"/>
          <w:lang w:eastAsia="zh-CN"/>
        </w:rPr>
        <w:t>a</w:t>
      </w:r>
      <w:proofErr w:type="spellEnd"/>
      <w:r w:rsidR="0031112F" w:rsidRPr="00642378">
        <w:rPr>
          <w:rFonts w:eastAsia="宋体" w:hint="eastAsia"/>
          <w:lang w:eastAsia="zh-CN"/>
        </w:rPr>
        <w:t>）</w:t>
      </w:r>
      <w:r w:rsidR="0031112F">
        <w:rPr>
          <w:rFonts w:eastAsia="宋体" w:hint="eastAsia"/>
          <w:lang w:eastAsia="zh-CN"/>
        </w:rPr>
        <w:t>，直线</w:t>
      </w:r>
      <w:r w:rsidR="0031112F">
        <w:rPr>
          <w:rFonts w:eastAsia="宋体" w:hint="eastAsia"/>
          <w:lang w:eastAsia="zh-CN"/>
        </w:rPr>
        <w:t>Y=</w:t>
      </w:r>
      <w:proofErr w:type="spellStart"/>
      <w:r w:rsidR="0031112F">
        <w:rPr>
          <w:rFonts w:eastAsia="宋体" w:hint="eastAsia"/>
          <w:lang w:eastAsia="zh-CN"/>
        </w:rPr>
        <w:t>Ya</w:t>
      </w:r>
      <w:proofErr w:type="spellEnd"/>
      <w:r w:rsidR="0031112F">
        <w:rPr>
          <w:rFonts w:eastAsia="宋体" w:hint="eastAsia"/>
          <w:lang w:eastAsia="zh-CN"/>
        </w:rPr>
        <w:t>与</w:t>
      </w:r>
      <w:r w:rsidR="00845316">
        <w:rPr>
          <w:rFonts w:eastAsia="宋体" w:hint="eastAsia"/>
          <w:lang w:eastAsia="zh-CN"/>
        </w:rPr>
        <w:t>多边形的各边按逆时针（或顺时针）排序组成的点集合为</w:t>
      </w:r>
      <w:r w:rsidR="00845316">
        <w:rPr>
          <w:rFonts w:eastAsia="宋体" w:hint="eastAsia"/>
          <w:lang w:eastAsia="zh-CN"/>
        </w:rPr>
        <w:t>U</w:t>
      </w:r>
      <w:r w:rsidR="00845316">
        <w:rPr>
          <w:rFonts w:eastAsia="宋体" w:hint="eastAsia"/>
          <w:lang w:eastAsia="zh-CN"/>
        </w:rPr>
        <w:t>。如果</w:t>
      </w:r>
      <w:r w:rsidR="00845316">
        <w:rPr>
          <w:rFonts w:eastAsia="宋体" w:hint="eastAsia"/>
          <w:lang w:eastAsia="zh-CN"/>
        </w:rPr>
        <w:t>Pa</w:t>
      </w:r>
      <w:r w:rsidR="007934A9">
        <w:rPr>
          <w:rFonts w:eastAsia="宋体" w:hint="eastAsia"/>
          <w:lang w:eastAsia="zh-CN"/>
        </w:rPr>
        <w:t>两侧点的个数是奇数，那么</w:t>
      </w:r>
      <w:r w:rsidR="007934A9">
        <w:rPr>
          <w:rFonts w:eastAsia="宋体" w:hint="eastAsia"/>
          <w:lang w:eastAsia="zh-CN"/>
        </w:rPr>
        <w:t>Pa</w:t>
      </w:r>
      <w:r w:rsidR="007934A9">
        <w:rPr>
          <w:rFonts w:eastAsia="宋体" w:hint="eastAsia"/>
          <w:lang w:eastAsia="zh-CN"/>
        </w:rPr>
        <w:t>点在多边形内部；否则在多边形外。</w:t>
      </w:r>
    </w:p>
    <w:p w:rsidR="00642378" w:rsidRDefault="00642378" w:rsidP="00642378">
      <w:pPr>
        <w:jc w:val="center"/>
        <w:rPr>
          <w:rFonts w:eastAsia="宋体"/>
          <w:lang w:eastAsia="zh-CN"/>
        </w:rPr>
      </w:pPr>
      <w:r>
        <w:rPr>
          <w:rFonts w:eastAsia="宋体"/>
          <w:noProof/>
          <w:lang w:eastAsia="zh-CN"/>
        </w:rPr>
        <w:drawing>
          <wp:inline distT="0" distB="0" distL="0" distR="0" wp14:anchorId="10FC2E95" wp14:editId="3593CE3B">
            <wp:extent cx="4295775" cy="34385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95775" cy="3438525"/>
                    </a:xfrm>
                    <a:prstGeom prst="rect">
                      <a:avLst/>
                    </a:prstGeom>
                    <a:noFill/>
                    <a:ln>
                      <a:noFill/>
                    </a:ln>
                  </pic:spPr>
                </pic:pic>
              </a:graphicData>
            </a:graphic>
          </wp:inline>
        </w:drawing>
      </w:r>
    </w:p>
    <w:p w:rsidR="00642378" w:rsidRDefault="00642378" w:rsidP="00642378">
      <w:pPr>
        <w:ind w:firstLine="576"/>
        <w:jc w:val="center"/>
        <w:rPr>
          <w:rFonts w:eastAsia="宋体"/>
          <w:color w:val="000000" w:themeColor="text1"/>
          <w:lang w:eastAsia="zh-CN"/>
        </w:rPr>
      </w:pPr>
      <w:r w:rsidRPr="00642378">
        <w:rPr>
          <w:rFonts w:eastAsia="宋体" w:hint="eastAsia"/>
          <w:color w:val="000000" w:themeColor="text1"/>
          <w:lang w:eastAsia="zh-CN"/>
        </w:rPr>
        <w:lastRenderedPageBreak/>
        <w:t>图</w:t>
      </w:r>
      <w:r w:rsidRPr="00642378">
        <w:rPr>
          <w:rFonts w:eastAsia="宋体" w:hint="eastAsia"/>
          <w:color w:val="000000" w:themeColor="text1"/>
          <w:lang w:eastAsia="zh-CN"/>
        </w:rPr>
        <w:t xml:space="preserve">2.4 </w:t>
      </w:r>
      <w:r w:rsidRPr="00642378">
        <w:rPr>
          <w:rFonts w:eastAsia="宋体" w:hint="eastAsia"/>
          <w:color w:val="000000" w:themeColor="text1"/>
          <w:lang w:eastAsia="zh-CN"/>
        </w:rPr>
        <w:t>点在自交多边形内部图形</w:t>
      </w:r>
    </w:p>
    <w:p w:rsidR="00642378" w:rsidRDefault="00642378" w:rsidP="00642378">
      <w:pPr>
        <w:ind w:firstLine="576"/>
        <w:jc w:val="center"/>
        <w:rPr>
          <w:rFonts w:eastAsia="宋体"/>
          <w:color w:val="000000" w:themeColor="text1"/>
          <w:lang w:eastAsia="zh-CN"/>
        </w:rPr>
      </w:pPr>
      <w:r w:rsidRPr="00970B89">
        <w:rPr>
          <w:rFonts w:eastAsia="宋体"/>
          <w:noProof/>
          <w:color w:val="000000" w:themeColor="text1"/>
          <w:lang w:eastAsia="zh-CN"/>
        </w:rPr>
        <w:drawing>
          <wp:inline distT="0" distB="0" distL="0" distR="0" wp14:anchorId="025B7C4D" wp14:editId="0ABC3D17">
            <wp:extent cx="4324350" cy="32289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24350" cy="3228975"/>
                    </a:xfrm>
                    <a:prstGeom prst="rect">
                      <a:avLst/>
                    </a:prstGeom>
                    <a:noFill/>
                    <a:ln>
                      <a:noFill/>
                    </a:ln>
                  </pic:spPr>
                </pic:pic>
              </a:graphicData>
            </a:graphic>
          </wp:inline>
        </w:drawing>
      </w:r>
    </w:p>
    <w:p w:rsidR="00642378" w:rsidRDefault="00642378" w:rsidP="00642378">
      <w:pPr>
        <w:ind w:firstLine="576"/>
        <w:jc w:val="center"/>
        <w:rPr>
          <w:rFonts w:eastAsia="宋体"/>
          <w:color w:val="000000" w:themeColor="text1"/>
          <w:lang w:eastAsia="zh-CN"/>
        </w:rPr>
      </w:pPr>
      <w:r>
        <w:rPr>
          <w:rFonts w:eastAsia="宋体" w:hint="eastAsia"/>
          <w:color w:val="000000" w:themeColor="text1"/>
          <w:lang w:eastAsia="zh-CN"/>
        </w:rPr>
        <w:t>图</w:t>
      </w:r>
      <w:r>
        <w:rPr>
          <w:rFonts w:eastAsia="宋体" w:hint="eastAsia"/>
          <w:color w:val="000000" w:themeColor="text1"/>
          <w:lang w:eastAsia="zh-CN"/>
        </w:rPr>
        <w:t xml:space="preserve">2.5 </w:t>
      </w:r>
      <w:r>
        <w:rPr>
          <w:rFonts w:eastAsia="宋体" w:hint="eastAsia"/>
          <w:color w:val="000000" w:themeColor="text1"/>
          <w:lang w:eastAsia="zh-CN"/>
        </w:rPr>
        <w:t>点在没有重叠但有两条边相交的多边形内</w:t>
      </w:r>
    </w:p>
    <w:p w:rsidR="00642378" w:rsidRPr="00642378" w:rsidRDefault="007934A9" w:rsidP="00970B89">
      <w:pPr>
        <w:ind w:firstLine="576"/>
        <w:rPr>
          <w:rFonts w:eastAsia="宋体"/>
          <w:color w:val="000000" w:themeColor="text1"/>
          <w:lang w:eastAsia="zh-CN"/>
        </w:rPr>
      </w:pPr>
      <w:r>
        <w:rPr>
          <w:rFonts w:eastAsia="宋体" w:hint="eastAsia"/>
          <w:color w:val="000000" w:themeColor="text1"/>
          <w:lang w:eastAsia="zh-CN"/>
        </w:rPr>
        <w:t>图</w:t>
      </w:r>
      <w:r>
        <w:rPr>
          <w:rFonts w:eastAsia="宋体" w:hint="eastAsia"/>
          <w:color w:val="000000" w:themeColor="text1"/>
          <w:lang w:eastAsia="zh-CN"/>
        </w:rPr>
        <w:t>2.4</w:t>
      </w:r>
      <w:r>
        <w:rPr>
          <w:rFonts w:eastAsia="宋体" w:hint="eastAsia"/>
          <w:color w:val="000000" w:themeColor="text1"/>
          <w:lang w:eastAsia="zh-CN"/>
        </w:rPr>
        <w:t>，图</w:t>
      </w:r>
      <w:r>
        <w:rPr>
          <w:rFonts w:eastAsia="宋体" w:hint="eastAsia"/>
          <w:color w:val="000000" w:themeColor="text1"/>
          <w:lang w:eastAsia="zh-CN"/>
        </w:rPr>
        <w:t>2.5</w:t>
      </w:r>
      <w:r>
        <w:rPr>
          <w:rFonts w:eastAsia="宋体" w:hint="eastAsia"/>
          <w:color w:val="000000" w:themeColor="text1"/>
          <w:lang w:eastAsia="zh-CN"/>
        </w:rPr>
        <w:t>所示的情况，根据上述结论，也能得出正确的结果。</w:t>
      </w:r>
      <w:r w:rsidR="001170E6">
        <w:rPr>
          <w:rFonts w:eastAsia="宋体" w:hint="eastAsia"/>
          <w:color w:val="000000" w:themeColor="text1"/>
          <w:lang w:eastAsia="zh-CN"/>
        </w:rPr>
        <w:t>因此可用此结论进行判断一个点是否在梯形内部。</w:t>
      </w:r>
    </w:p>
    <w:p w:rsidR="006B0EFE" w:rsidRDefault="00CC1712" w:rsidP="00715A79">
      <w:pPr>
        <w:pStyle w:val="2"/>
        <w:ind w:left="578" w:hanging="578"/>
        <w:rPr>
          <w:rFonts w:eastAsia="宋体"/>
          <w:lang w:eastAsia="zh-CN"/>
        </w:rPr>
      </w:pPr>
      <w:bookmarkStart w:id="30" w:name="_Toc392618457"/>
      <w:r>
        <w:rPr>
          <w:rFonts w:eastAsia="宋体" w:hint="eastAsia"/>
          <w:lang w:eastAsia="zh-CN"/>
        </w:rPr>
        <w:t>相交</w:t>
      </w:r>
      <w:r w:rsidR="006B0EFE">
        <w:rPr>
          <w:rFonts w:eastAsia="宋体" w:hint="eastAsia"/>
          <w:lang w:eastAsia="zh-CN"/>
        </w:rPr>
        <w:t>检测算法</w:t>
      </w:r>
      <w:bookmarkEnd w:id="30"/>
    </w:p>
    <w:p w:rsidR="00A660FD" w:rsidRDefault="00A660FD" w:rsidP="00A660FD">
      <w:pPr>
        <w:pStyle w:val="3"/>
        <w:rPr>
          <w:ins w:id="31" w:author="Sunlike" w:date="2014-07-24T13:20:00Z"/>
          <w:rFonts w:eastAsia="宋体" w:hint="eastAsia"/>
          <w:lang w:eastAsia="zh-CN"/>
        </w:rPr>
      </w:pPr>
      <w:r>
        <w:rPr>
          <w:rFonts w:eastAsia="宋体" w:hint="eastAsia"/>
          <w:lang w:eastAsia="zh-CN"/>
        </w:rPr>
        <w:t>包围盒法</w:t>
      </w:r>
    </w:p>
    <w:p w:rsidR="00AE4691" w:rsidRDefault="00AE4691" w:rsidP="00AE4691">
      <w:pPr>
        <w:shd w:val="clear" w:color="auto" w:fill="FFFFFF"/>
        <w:spacing w:line="360" w:lineRule="atLeast"/>
        <w:ind w:firstLine="480"/>
        <w:rPr>
          <w:ins w:id="32" w:author="Sunlike" w:date="2014-07-24T13:21:00Z"/>
          <w:rFonts w:ascii="Arial" w:eastAsia="宋体" w:hAnsi="Arial" w:cs="Arial" w:hint="eastAsia"/>
          <w:color w:val="333333"/>
          <w:sz w:val="21"/>
          <w:szCs w:val="21"/>
          <w:lang w:eastAsia="zh-CN"/>
        </w:rPr>
      </w:pPr>
      <w:ins w:id="33" w:author="Sunlike" w:date="2014-07-24T13:21:00Z">
        <w:r>
          <w:rPr>
            <w:rFonts w:ascii="宋体" w:eastAsia="宋体" w:hAnsi="宋体" w:cs="宋体" w:hint="eastAsia"/>
            <w:color w:val="333333"/>
            <w:sz w:val="21"/>
            <w:szCs w:val="21"/>
            <w:shd w:val="clear" w:color="auto" w:fill="FFFFFF"/>
            <w:lang w:eastAsia="zh-CN"/>
          </w:rPr>
          <w:t>包围盒算法是一种求解</w:t>
        </w:r>
        <w:proofErr w:type="gramStart"/>
        <w:r>
          <w:rPr>
            <w:rFonts w:ascii="宋体" w:eastAsia="宋体" w:hAnsi="宋体" w:cs="宋体" w:hint="eastAsia"/>
            <w:color w:val="333333"/>
            <w:sz w:val="21"/>
            <w:szCs w:val="21"/>
            <w:shd w:val="clear" w:color="auto" w:fill="FFFFFF"/>
            <w:lang w:eastAsia="zh-CN"/>
          </w:rPr>
          <w:t>离散点集最优</w:t>
        </w:r>
        <w:proofErr w:type="gramEnd"/>
        <w:r>
          <w:rPr>
            <w:rFonts w:ascii="宋体" w:eastAsia="宋体" w:hAnsi="宋体" w:cs="宋体" w:hint="eastAsia"/>
            <w:color w:val="333333"/>
            <w:sz w:val="21"/>
            <w:szCs w:val="21"/>
            <w:shd w:val="clear" w:color="auto" w:fill="FFFFFF"/>
            <w:lang w:eastAsia="zh-CN"/>
          </w:rPr>
          <w:t>包围空间的方法。基本思想是用体积稍大且特性简单的几何体（称为包围盒）来近似地代替复杂的几何对象。</w:t>
        </w:r>
      </w:ins>
    </w:p>
    <w:p w:rsidR="00AE4691" w:rsidRPr="00AE4691" w:rsidRDefault="00AE4691" w:rsidP="00AE4691">
      <w:pPr>
        <w:shd w:val="clear" w:color="auto" w:fill="FFFFFF"/>
        <w:spacing w:line="360" w:lineRule="atLeast"/>
        <w:ind w:firstLine="480"/>
        <w:rPr>
          <w:ins w:id="34" w:author="Sunlike" w:date="2014-07-24T13:21:00Z"/>
          <w:rFonts w:ascii="Arial" w:eastAsia="宋体" w:hAnsi="Arial" w:cs="Arial"/>
          <w:color w:val="333333"/>
          <w:sz w:val="21"/>
          <w:szCs w:val="21"/>
          <w:lang w:eastAsia="zh-CN"/>
        </w:rPr>
      </w:pPr>
      <w:ins w:id="35" w:author="Sunlike" w:date="2014-07-24T13:21:00Z">
        <w:r w:rsidRPr="00AE4691">
          <w:rPr>
            <w:rFonts w:ascii="Arial" w:eastAsia="宋体" w:hAnsi="Arial" w:cs="Arial"/>
            <w:color w:val="333333"/>
            <w:sz w:val="21"/>
            <w:szCs w:val="21"/>
            <w:lang w:eastAsia="zh-CN"/>
          </w:rPr>
          <w:t>最常见的包围盒算法有</w:t>
        </w:r>
        <w:r w:rsidRPr="00AE4691">
          <w:rPr>
            <w:rFonts w:ascii="Arial" w:eastAsia="宋体" w:hAnsi="Arial" w:cs="Arial"/>
            <w:color w:val="333333"/>
            <w:sz w:val="21"/>
            <w:szCs w:val="21"/>
            <w:lang w:eastAsia="zh-CN"/>
          </w:rPr>
          <w:t>AABB</w:t>
        </w:r>
        <w:r w:rsidRPr="00AE4691">
          <w:rPr>
            <w:rFonts w:ascii="Arial" w:eastAsia="宋体" w:hAnsi="Arial" w:cs="Arial"/>
            <w:color w:val="333333"/>
            <w:sz w:val="21"/>
            <w:szCs w:val="21"/>
            <w:lang w:eastAsia="zh-CN"/>
          </w:rPr>
          <w:t>包围盒（</w:t>
        </w:r>
        <w:r w:rsidRPr="00AE4691">
          <w:rPr>
            <w:rFonts w:ascii="Arial" w:eastAsia="宋体" w:hAnsi="Arial" w:cs="Arial"/>
            <w:color w:val="333333"/>
            <w:sz w:val="21"/>
            <w:szCs w:val="21"/>
            <w:lang w:eastAsia="zh-CN"/>
          </w:rPr>
          <w:t>Axis-aligned bounding box</w:t>
        </w:r>
        <w:r w:rsidRPr="00AE4691">
          <w:rPr>
            <w:rFonts w:ascii="Arial" w:eastAsia="宋体" w:hAnsi="Arial" w:cs="Arial"/>
            <w:color w:val="333333"/>
            <w:sz w:val="21"/>
            <w:szCs w:val="21"/>
            <w:lang w:eastAsia="zh-CN"/>
          </w:rPr>
          <w:t>），包围球（</w:t>
        </w:r>
        <w:r w:rsidRPr="00AE4691">
          <w:rPr>
            <w:rFonts w:ascii="Arial" w:eastAsia="宋体" w:hAnsi="Arial" w:cs="Arial"/>
            <w:color w:val="333333"/>
            <w:sz w:val="21"/>
            <w:szCs w:val="21"/>
            <w:lang w:eastAsia="zh-CN"/>
          </w:rPr>
          <w:t>Sphere</w:t>
        </w:r>
        <w:r w:rsidRPr="00AE4691">
          <w:rPr>
            <w:rFonts w:ascii="Arial" w:eastAsia="宋体" w:hAnsi="Arial" w:cs="Arial"/>
            <w:color w:val="333333"/>
            <w:sz w:val="21"/>
            <w:szCs w:val="21"/>
            <w:lang w:eastAsia="zh-CN"/>
          </w:rPr>
          <w:t>），</w:t>
        </w:r>
        <w:r w:rsidRPr="00AE4691">
          <w:rPr>
            <w:rFonts w:ascii="Arial" w:eastAsia="宋体" w:hAnsi="Arial" w:cs="Arial"/>
            <w:color w:val="333333"/>
            <w:sz w:val="21"/>
            <w:szCs w:val="21"/>
            <w:lang w:eastAsia="zh-CN"/>
          </w:rPr>
          <w:t xml:space="preserve"> </w:t>
        </w:r>
        <w:r w:rsidRPr="00AE4691">
          <w:rPr>
            <w:rFonts w:ascii="Arial" w:eastAsia="宋体" w:hAnsi="Arial" w:cs="Arial"/>
            <w:color w:val="333333"/>
            <w:sz w:val="21"/>
            <w:szCs w:val="21"/>
            <w:lang w:eastAsia="zh-CN"/>
          </w:rPr>
          <w:t>方向包围盒</w:t>
        </w:r>
        <w:r w:rsidRPr="00AE4691">
          <w:rPr>
            <w:rFonts w:ascii="Arial" w:eastAsia="宋体" w:hAnsi="Arial" w:cs="Arial"/>
            <w:color w:val="333333"/>
            <w:sz w:val="21"/>
            <w:szCs w:val="21"/>
            <w:lang w:eastAsia="zh-CN"/>
          </w:rPr>
          <w:t>OBB</w:t>
        </w:r>
        <w:r w:rsidRPr="00AE4691">
          <w:rPr>
            <w:rFonts w:ascii="Arial" w:eastAsia="宋体" w:hAnsi="Arial" w:cs="Arial"/>
            <w:color w:val="333333"/>
            <w:sz w:val="21"/>
            <w:szCs w:val="21"/>
            <w:lang w:eastAsia="zh-CN"/>
          </w:rPr>
          <w:t>（</w:t>
        </w:r>
        <w:r w:rsidRPr="00AE4691">
          <w:rPr>
            <w:rFonts w:ascii="Arial" w:eastAsia="宋体" w:hAnsi="Arial" w:cs="Arial"/>
            <w:color w:val="333333"/>
            <w:sz w:val="21"/>
            <w:szCs w:val="21"/>
            <w:lang w:eastAsia="zh-CN"/>
          </w:rPr>
          <w:t>Oriented bounding box</w:t>
        </w:r>
        <w:r w:rsidRPr="00AE4691">
          <w:rPr>
            <w:rFonts w:ascii="Arial" w:eastAsia="宋体" w:hAnsi="Arial" w:cs="Arial"/>
            <w:color w:val="333333"/>
            <w:sz w:val="21"/>
            <w:szCs w:val="21"/>
            <w:lang w:eastAsia="zh-CN"/>
          </w:rPr>
          <w:t>）以及固定方向凸包</w:t>
        </w:r>
        <w:r w:rsidRPr="00AE4691">
          <w:rPr>
            <w:rFonts w:ascii="Arial" w:eastAsia="宋体" w:hAnsi="Arial" w:cs="Arial"/>
            <w:color w:val="333333"/>
            <w:sz w:val="21"/>
            <w:szCs w:val="21"/>
            <w:lang w:eastAsia="zh-CN"/>
          </w:rPr>
          <w:t>FDH</w:t>
        </w:r>
        <w:r w:rsidRPr="00AE4691">
          <w:rPr>
            <w:rFonts w:ascii="Arial" w:eastAsia="宋体" w:hAnsi="Arial" w:cs="Arial"/>
            <w:color w:val="333333"/>
            <w:sz w:val="21"/>
            <w:szCs w:val="21"/>
            <w:lang w:eastAsia="zh-CN"/>
          </w:rPr>
          <w:t>（</w:t>
        </w:r>
        <w:r w:rsidRPr="00AE4691">
          <w:rPr>
            <w:rFonts w:ascii="Arial" w:eastAsia="宋体" w:hAnsi="Arial" w:cs="Arial"/>
            <w:color w:val="333333"/>
            <w:sz w:val="21"/>
            <w:szCs w:val="21"/>
            <w:lang w:eastAsia="zh-CN"/>
          </w:rPr>
          <w:t>Fixed directions hulls</w:t>
        </w:r>
        <w:r w:rsidRPr="00AE4691">
          <w:rPr>
            <w:rFonts w:ascii="Arial" w:eastAsia="宋体" w:hAnsi="Arial" w:cs="Arial"/>
            <w:color w:val="333333"/>
            <w:sz w:val="21"/>
            <w:szCs w:val="21"/>
            <w:lang w:eastAsia="zh-CN"/>
          </w:rPr>
          <w:t>或</w:t>
        </w:r>
        <w:r w:rsidRPr="00AE4691">
          <w:rPr>
            <w:rFonts w:ascii="Arial" w:eastAsia="宋体" w:hAnsi="Arial" w:cs="Arial"/>
            <w:color w:val="333333"/>
            <w:sz w:val="21"/>
            <w:szCs w:val="21"/>
            <w:lang w:eastAsia="zh-CN"/>
          </w:rPr>
          <w:t>k-DOP</w:t>
        </w:r>
        <w:r w:rsidRPr="00AE4691">
          <w:rPr>
            <w:rFonts w:ascii="Arial" w:eastAsia="宋体" w:hAnsi="Arial" w:cs="Arial"/>
            <w:color w:val="333333"/>
            <w:sz w:val="21"/>
            <w:szCs w:val="21"/>
            <w:lang w:eastAsia="zh-CN"/>
          </w:rPr>
          <w:t>）。</w:t>
        </w:r>
      </w:ins>
    </w:p>
    <w:p w:rsidR="00AE4691" w:rsidRPr="00AE4691" w:rsidRDefault="00AE4691" w:rsidP="00AE4691">
      <w:pPr>
        <w:shd w:val="clear" w:color="auto" w:fill="FFFFFF"/>
        <w:spacing w:line="360" w:lineRule="atLeast"/>
        <w:ind w:firstLine="480"/>
        <w:rPr>
          <w:ins w:id="36" w:author="Sunlike" w:date="2014-07-24T13:21:00Z"/>
          <w:rFonts w:ascii="Arial" w:eastAsia="宋体" w:hAnsi="Arial" w:cs="Arial"/>
          <w:color w:val="333333"/>
          <w:sz w:val="21"/>
          <w:szCs w:val="21"/>
          <w:lang w:eastAsia="zh-CN"/>
        </w:rPr>
      </w:pPr>
      <w:ins w:id="37" w:author="Sunlike" w:date="2014-07-24T13:21:00Z">
        <w:r w:rsidRPr="00AE4691">
          <w:rPr>
            <w:rFonts w:ascii="Arial" w:eastAsia="宋体" w:hAnsi="Arial" w:cs="Arial"/>
            <w:color w:val="333333"/>
            <w:sz w:val="21"/>
            <w:szCs w:val="21"/>
            <w:lang w:eastAsia="zh-CN"/>
          </w:rPr>
          <w:t>AABB</w:t>
        </w:r>
        <w:r w:rsidRPr="00AE4691">
          <w:rPr>
            <w:rFonts w:ascii="Arial" w:eastAsia="宋体" w:hAnsi="Arial" w:cs="Arial"/>
            <w:color w:val="333333"/>
            <w:sz w:val="21"/>
            <w:szCs w:val="21"/>
            <w:lang w:eastAsia="zh-CN"/>
          </w:rPr>
          <w:t>是应用最早的包围盒。它被定义为包含该对象，且边平行于坐标轴的最小六面体。故描述一个</w:t>
        </w:r>
        <w:r w:rsidRPr="00AE4691">
          <w:rPr>
            <w:rFonts w:ascii="Arial" w:eastAsia="宋体" w:hAnsi="Arial" w:cs="Arial"/>
            <w:color w:val="333333"/>
            <w:sz w:val="21"/>
            <w:szCs w:val="21"/>
            <w:lang w:eastAsia="zh-CN"/>
          </w:rPr>
          <w:t>AABB</w:t>
        </w:r>
        <w:r w:rsidRPr="00AE4691">
          <w:rPr>
            <w:rFonts w:ascii="Arial" w:eastAsia="宋体" w:hAnsi="Arial" w:cs="Arial"/>
            <w:color w:val="333333"/>
            <w:sz w:val="21"/>
            <w:szCs w:val="21"/>
            <w:lang w:eastAsia="zh-CN"/>
          </w:rPr>
          <w:t>，仅需六个标量。</w:t>
        </w:r>
        <w:r w:rsidRPr="00AE4691">
          <w:rPr>
            <w:rFonts w:ascii="Arial" w:eastAsia="宋体" w:hAnsi="Arial" w:cs="Arial"/>
            <w:color w:val="333333"/>
            <w:sz w:val="21"/>
            <w:szCs w:val="21"/>
            <w:lang w:eastAsia="zh-CN"/>
          </w:rPr>
          <w:t>AABB</w:t>
        </w:r>
        <w:r w:rsidRPr="00AE4691">
          <w:rPr>
            <w:rFonts w:ascii="Arial" w:eastAsia="宋体" w:hAnsi="Arial" w:cs="Arial"/>
            <w:color w:val="333333"/>
            <w:sz w:val="21"/>
            <w:szCs w:val="21"/>
            <w:lang w:eastAsia="zh-CN"/>
          </w:rPr>
          <w:t>构造比较简单，存储空间小，但紧密性差，尤其对不规则几何形体，冗余空间很大，当对象旋转时，无法对其进行相应的旋转。处理对象是刚性并且是</w:t>
        </w:r>
        <w:proofErr w:type="gramStart"/>
        <w:r w:rsidRPr="00AE4691">
          <w:rPr>
            <w:rFonts w:ascii="Arial" w:eastAsia="宋体" w:hAnsi="Arial" w:cs="Arial"/>
            <w:color w:val="333333"/>
            <w:sz w:val="21"/>
            <w:szCs w:val="21"/>
            <w:lang w:eastAsia="zh-CN"/>
          </w:rPr>
          <w:t>凸</w:t>
        </w:r>
        <w:proofErr w:type="gramEnd"/>
        <w:r w:rsidRPr="00AE4691">
          <w:rPr>
            <w:rFonts w:ascii="Arial" w:eastAsia="宋体" w:hAnsi="Arial" w:cs="Arial"/>
            <w:color w:val="333333"/>
            <w:sz w:val="21"/>
            <w:szCs w:val="21"/>
            <w:lang w:eastAsia="zh-CN"/>
          </w:rPr>
          <w:t>的，不适合包含软体变形的复杂的虚拟环境情况。</w:t>
        </w:r>
      </w:ins>
    </w:p>
    <w:p w:rsidR="00AE4691" w:rsidRPr="00AE4691" w:rsidRDefault="00AE4691" w:rsidP="00AE4691">
      <w:pPr>
        <w:shd w:val="clear" w:color="auto" w:fill="FFFFFF"/>
        <w:spacing w:line="360" w:lineRule="atLeast"/>
        <w:ind w:firstLine="480"/>
        <w:rPr>
          <w:ins w:id="38" w:author="Sunlike" w:date="2014-07-24T13:21:00Z"/>
          <w:rFonts w:ascii="Arial" w:eastAsia="宋体" w:hAnsi="Arial" w:cs="Arial"/>
          <w:color w:val="333333"/>
          <w:sz w:val="21"/>
          <w:szCs w:val="21"/>
          <w:lang w:eastAsia="zh-CN"/>
        </w:rPr>
      </w:pPr>
      <w:ins w:id="39" w:author="Sunlike" w:date="2014-07-24T13:21:00Z">
        <w:r w:rsidRPr="00AE4691">
          <w:rPr>
            <w:rFonts w:ascii="Arial" w:eastAsia="宋体" w:hAnsi="Arial" w:cs="Arial"/>
            <w:color w:val="333333"/>
            <w:sz w:val="21"/>
            <w:szCs w:val="21"/>
            <w:lang w:eastAsia="zh-CN"/>
          </w:rPr>
          <w:t>对象的包围球被定义为包含该对象的最小的球体。确定包围球，首先需分别计算组成对象的基本几何元素集合中所有元素的顶点的</w:t>
        </w:r>
        <w:r w:rsidRPr="00AE4691">
          <w:rPr>
            <w:rFonts w:ascii="Arial" w:eastAsia="宋体" w:hAnsi="Arial" w:cs="Arial"/>
            <w:color w:val="333333"/>
            <w:sz w:val="21"/>
            <w:szCs w:val="21"/>
            <w:lang w:eastAsia="zh-CN"/>
          </w:rPr>
          <w:t>x</w:t>
        </w:r>
        <w:r w:rsidRPr="00AE4691">
          <w:rPr>
            <w:rFonts w:ascii="Arial" w:eastAsia="宋体" w:hAnsi="Arial" w:cs="Arial"/>
            <w:color w:val="333333"/>
            <w:sz w:val="21"/>
            <w:szCs w:val="21"/>
            <w:lang w:eastAsia="zh-CN"/>
          </w:rPr>
          <w:t>，</w:t>
        </w:r>
        <w:r w:rsidRPr="00AE4691">
          <w:rPr>
            <w:rFonts w:ascii="Arial" w:eastAsia="宋体" w:hAnsi="Arial" w:cs="Arial"/>
            <w:color w:val="333333"/>
            <w:sz w:val="21"/>
            <w:szCs w:val="21"/>
            <w:lang w:eastAsia="zh-CN"/>
          </w:rPr>
          <w:t>y</w:t>
        </w:r>
        <w:r w:rsidRPr="00AE4691">
          <w:rPr>
            <w:rFonts w:ascii="Arial" w:eastAsia="宋体" w:hAnsi="Arial" w:cs="Arial"/>
            <w:color w:val="333333"/>
            <w:sz w:val="21"/>
            <w:szCs w:val="21"/>
            <w:lang w:eastAsia="zh-CN"/>
          </w:rPr>
          <w:t>，</w:t>
        </w:r>
        <w:r w:rsidRPr="00AE4691">
          <w:rPr>
            <w:rFonts w:ascii="Arial" w:eastAsia="宋体" w:hAnsi="Arial" w:cs="Arial"/>
            <w:color w:val="333333"/>
            <w:sz w:val="21"/>
            <w:szCs w:val="21"/>
            <w:lang w:eastAsia="zh-CN"/>
          </w:rPr>
          <w:t>z</w:t>
        </w:r>
        <w:r w:rsidRPr="00AE4691">
          <w:rPr>
            <w:rFonts w:ascii="Arial" w:eastAsia="宋体" w:hAnsi="Arial" w:cs="Arial"/>
            <w:color w:val="333333"/>
            <w:sz w:val="21"/>
            <w:szCs w:val="21"/>
            <w:lang w:eastAsia="zh-CN"/>
          </w:rPr>
          <w:t>坐标的均值以确定包围球的球心，再由球心与三个最大值坐标所确定的点间的距离确定半径</w:t>
        </w:r>
        <w:r w:rsidRPr="00AE4691">
          <w:rPr>
            <w:rFonts w:ascii="Arial" w:eastAsia="宋体" w:hAnsi="Arial" w:cs="Arial"/>
            <w:color w:val="333333"/>
            <w:sz w:val="21"/>
            <w:szCs w:val="21"/>
            <w:lang w:eastAsia="zh-CN"/>
          </w:rPr>
          <w:t>r</w:t>
        </w:r>
        <w:r w:rsidRPr="00AE4691">
          <w:rPr>
            <w:rFonts w:ascii="Arial" w:eastAsia="宋体" w:hAnsi="Arial" w:cs="Arial"/>
            <w:color w:val="333333"/>
            <w:sz w:val="21"/>
            <w:szCs w:val="21"/>
            <w:lang w:eastAsia="zh-CN"/>
          </w:rPr>
          <w:t>。包围球的碰撞检测主要是比较两球间半径和与球心距离的大小。</w:t>
        </w:r>
      </w:ins>
    </w:p>
    <w:p w:rsidR="00AE4691" w:rsidRPr="00AE4691" w:rsidRDefault="00AE4691" w:rsidP="00AE4691">
      <w:pPr>
        <w:shd w:val="clear" w:color="auto" w:fill="FFFFFF"/>
        <w:spacing w:line="360" w:lineRule="atLeast"/>
        <w:ind w:firstLine="480"/>
        <w:rPr>
          <w:ins w:id="40" w:author="Sunlike" w:date="2014-07-24T13:21:00Z"/>
          <w:rFonts w:ascii="Arial" w:eastAsia="宋体" w:hAnsi="Arial" w:cs="Arial"/>
          <w:color w:val="333333"/>
          <w:sz w:val="21"/>
          <w:szCs w:val="21"/>
          <w:lang w:eastAsia="zh-CN"/>
        </w:rPr>
      </w:pPr>
      <w:ins w:id="41" w:author="Sunlike" w:date="2014-07-24T13:21:00Z">
        <w:r w:rsidRPr="00AE4691">
          <w:rPr>
            <w:rFonts w:ascii="Arial" w:eastAsia="宋体" w:hAnsi="Arial" w:cs="Arial"/>
            <w:color w:val="333333"/>
            <w:sz w:val="21"/>
            <w:szCs w:val="21"/>
            <w:lang w:eastAsia="zh-CN"/>
          </w:rPr>
          <w:t>OBB</w:t>
        </w:r>
        <w:r w:rsidRPr="00AE4691">
          <w:rPr>
            <w:rFonts w:ascii="Arial" w:eastAsia="宋体" w:hAnsi="Arial" w:cs="Arial"/>
            <w:color w:val="333333"/>
            <w:sz w:val="21"/>
            <w:szCs w:val="21"/>
            <w:lang w:eastAsia="zh-CN"/>
          </w:rPr>
          <w:t>是较为常用的包围盒类型。它是包含该对象且相对于坐标轴方向任意的最小的长方体。</w:t>
        </w:r>
        <w:r w:rsidRPr="00AE4691">
          <w:rPr>
            <w:rFonts w:ascii="Arial" w:eastAsia="宋体" w:hAnsi="Arial" w:cs="Arial"/>
            <w:color w:val="333333"/>
            <w:sz w:val="21"/>
            <w:szCs w:val="21"/>
            <w:lang w:eastAsia="zh-CN"/>
          </w:rPr>
          <w:t>OBB</w:t>
        </w:r>
        <w:r w:rsidRPr="00AE4691">
          <w:rPr>
            <w:rFonts w:ascii="Arial" w:eastAsia="宋体" w:hAnsi="Arial" w:cs="Arial"/>
            <w:color w:val="333333"/>
            <w:sz w:val="21"/>
            <w:szCs w:val="21"/>
            <w:lang w:eastAsia="zh-CN"/>
          </w:rPr>
          <w:t>最大特点是它的方向的任意性，这使得它可以根据被包围对象的形状特点尽可能紧密的包围对象，但同时也使得它的相交测试变得复杂。</w:t>
        </w:r>
        <w:r w:rsidRPr="00AE4691">
          <w:rPr>
            <w:rFonts w:ascii="Arial" w:eastAsia="宋体" w:hAnsi="Arial" w:cs="Arial"/>
            <w:color w:val="333333"/>
            <w:sz w:val="21"/>
            <w:szCs w:val="21"/>
            <w:lang w:eastAsia="zh-CN"/>
          </w:rPr>
          <w:t>OBB</w:t>
        </w:r>
        <w:r w:rsidRPr="00AE4691">
          <w:rPr>
            <w:rFonts w:ascii="Arial" w:eastAsia="宋体" w:hAnsi="Arial" w:cs="Arial"/>
            <w:color w:val="333333"/>
            <w:sz w:val="21"/>
            <w:szCs w:val="21"/>
            <w:lang w:eastAsia="zh-CN"/>
          </w:rPr>
          <w:t>包围盒比</w:t>
        </w:r>
        <w:r w:rsidRPr="00AE4691">
          <w:rPr>
            <w:rFonts w:ascii="Arial" w:eastAsia="宋体" w:hAnsi="Arial" w:cs="Arial"/>
            <w:color w:val="333333"/>
            <w:sz w:val="21"/>
            <w:szCs w:val="21"/>
            <w:lang w:eastAsia="zh-CN"/>
          </w:rPr>
          <w:t>AABB</w:t>
        </w:r>
        <w:r w:rsidRPr="00AE4691">
          <w:rPr>
            <w:rFonts w:ascii="Arial" w:eastAsia="宋体" w:hAnsi="Arial" w:cs="Arial"/>
            <w:color w:val="333333"/>
            <w:sz w:val="21"/>
            <w:szCs w:val="21"/>
            <w:lang w:eastAsia="zh-CN"/>
          </w:rPr>
          <w:t>包围盒和包围</w:t>
        </w:r>
        <w:proofErr w:type="gramStart"/>
        <w:r w:rsidRPr="00AE4691">
          <w:rPr>
            <w:rFonts w:ascii="Arial" w:eastAsia="宋体" w:hAnsi="Arial" w:cs="Arial"/>
            <w:color w:val="333333"/>
            <w:sz w:val="21"/>
            <w:szCs w:val="21"/>
            <w:lang w:eastAsia="zh-CN"/>
          </w:rPr>
          <w:t>球更加</w:t>
        </w:r>
        <w:proofErr w:type="gramEnd"/>
        <w:r w:rsidRPr="00AE4691">
          <w:rPr>
            <w:rFonts w:ascii="Arial" w:eastAsia="宋体" w:hAnsi="Arial" w:cs="Arial"/>
            <w:color w:val="333333"/>
            <w:sz w:val="21"/>
            <w:szCs w:val="21"/>
            <w:lang w:eastAsia="zh-CN"/>
          </w:rPr>
          <w:t>紧密地逼近物体，能比较显著地减少包围体的个数，从而避免了大量包围体之间的相交检测。但</w:t>
        </w:r>
        <w:r w:rsidRPr="00AE4691">
          <w:rPr>
            <w:rFonts w:ascii="Arial" w:eastAsia="宋体" w:hAnsi="Arial" w:cs="Arial"/>
            <w:color w:val="333333"/>
            <w:sz w:val="21"/>
            <w:szCs w:val="21"/>
            <w:lang w:eastAsia="zh-CN"/>
          </w:rPr>
          <w:t>OBB</w:t>
        </w:r>
        <w:r w:rsidRPr="00AE4691">
          <w:rPr>
            <w:rFonts w:ascii="Arial" w:eastAsia="宋体" w:hAnsi="Arial" w:cs="Arial"/>
            <w:color w:val="333333"/>
            <w:sz w:val="21"/>
            <w:szCs w:val="21"/>
            <w:lang w:eastAsia="zh-CN"/>
          </w:rPr>
          <w:t>之间的相交检测比</w:t>
        </w:r>
        <w:r w:rsidRPr="00AE4691">
          <w:rPr>
            <w:rFonts w:ascii="Arial" w:eastAsia="宋体" w:hAnsi="Arial" w:cs="Arial"/>
            <w:color w:val="333333"/>
            <w:sz w:val="21"/>
            <w:szCs w:val="21"/>
            <w:lang w:eastAsia="zh-CN"/>
          </w:rPr>
          <w:t>AABB</w:t>
        </w:r>
        <w:r w:rsidRPr="00AE4691">
          <w:rPr>
            <w:rFonts w:ascii="Arial" w:eastAsia="宋体" w:hAnsi="Arial" w:cs="Arial"/>
            <w:color w:val="333333"/>
            <w:sz w:val="21"/>
            <w:szCs w:val="21"/>
            <w:lang w:eastAsia="zh-CN"/>
          </w:rPr>
          <w:t>或包围球体之间的相交检测更费时。</w:t>
        </w:r>
      </w:ins>
    </w:p>
    <w:p w:rsidR="00AE4691" w:rsidRPr="00AE4691" w:rsidRDefault="00AE4691" w:rsidP="00AE4691">
      <w:pPr>
        <w:shd w:val="clear" w:color="auto" w:fill="FFFFFF"/>
        <w:spacing w:line="360" w:lineRule="atLeast"/>
        <w:ind w:firstLine="480"/>
        <w:rPr>
          <w:ins w:id="42" w:author="Sunlike" w:date="2014-07-24T13:21:00Z"/>
          <w:rFonts w:ascii="Arial" w:eastAsia="宋体" w:hAnsi="Arial" w:cs="Arial"/>
          <w:color w:val="333333"/>
          <w:sz w:val="21"/>
          <w:szCs w:val="21"/>
          <w:lang w:eastAsia="zh-CN"/>
        </w:rPr>
      </w:pPr>
      <w:ins w:id="43" w:author="Sunlike" w:date="2014-07-24T13:21:00Z">
        <w:r w:rsidRPr="00AE4691">
          <w:rPr>
            <w:rFonts w:ascii="Arial" w:eastAsia="宋体" w:hAnsi="Arial" w:cs="Arial"/>
            <w:color w:val="333333"/>
            <w:sz w:val="21"/>
            <w:szCs w:val="21"/>
            <w:lang w:eastAsia="zh-CN"/>
          </w:rPr>
          <w:lastRenderedPageBreak/>
          <w:t>FDH</w:t>
        </w:r>
        <w:r w:rsidRPr="00AE4691">
          <w:rPr>
            <w:rFonts w:ascii="Arial" w:eastAsia="宋体" w:hAnsi="Arial" w:cs="Arial"/>
            <w:color w:val="333333"/>
            <w:sz w:val="21"/>
            <w:szCs w:val="21"/>
            <w:lang w:eastAsia="zh-CN"/>
          </w:rPr>
          <w:t>（</w:t>
        </w:r>
        <w:r w:rsidRPr="00AE4691">
          <w:rPr>
            <w:rFonts w:ascii="Arial" w:eastAsia="宋体" w:hAnsi="Arial" w:cs="Arial"/>
            <w:color w:val="333333"/>
            <w:sz w:val="21"/>
            <w:szCs w:val="21"/>
            <w:lang w:eastAsia="zh-CN"/>
          </w:rPr>
          <w:t>k-DOP</w:t>
        </w:r>
        <w:r w:rsidRPr="00AE4691">
          <w:rPr>
            <w:rFonts w:ascii="Arial" w:eastAsia="宋体" w:hAnsi="Arial" w:cs="Arial"/>
            <w:color w:val="333333"/>
            <w:sz w:val="21"/>
            <w:szCs w:val="21"/>
            <w:lang w:eastAsia="zh-CN"/>
          </w:rPr>
          <w:t>）是一种特殊的凸包，继承了</w:t>
        </w:r>
        <w:r w:rsidRPr="00AE4691">
          <w:rPr>
            <w:rFonts w:ascii="Arial" w:eastAsia="宋体" w:hAnsi="Arial" w:cs="Arial"/>
            <w:color w:val="333333"/>
            <w:sz w:val="21"/>
            <w:szCs w:val="21"/>
            <w:lang w:eastAsia="zh-CN"/>
          </w:rPr>
          <w:t>AABB</w:t>
        </w:r>
        <w:r w:rsidRPr="00AE4691">
          <w:rPr>
            <w:rFonts w:ascii="Arial" w:eastAsia="宋体" w:hAnsi="Arial" w:cs="Arial"/>
            <w:color w:val="333333"/>
            <w:sz w:val="21"/>
            <w:szCs w:val="21"/>
            <w:lang w:eastAsia="zh-CN"/>
          </w:rPr>
          <w:t>简单性的特点，但其要具备良好的空间紧密度，必须使用足够多的固定方向。被定义为包含该对象且它的所有面的法向量都取自一个固定的方向</w:t>
        </w:r>
        <w:r w:rsidRPr="00AE4691">
          <w:rPr>
            <w:rFonts w:ascii="Arial" w:eastAsia="宋体" w:hAnsi="Arial" w:cs="Arial"/>
            <w:color w:val="333333"/>
            <w:sz w:val="21"/>
            <w:szCs w:val="21"/>
            <w:lang w:eastAsia="zh-CN"/>
          </w:rPr>
          <w:t>(k</w:t>
        </w:r>
        <w:proofErr w:type="gramStart"/>
        <w:r w:rsidRPr="00AE4691">
          <w:rPr>
            <w:rFonts w:ascii="Arial" w:eastAsia="宋体" w:hAnsi="Arial" w:cs="Arial"/>
            <w:color w:val="333333"/>
            <w:sz w:val="21"/>
            <w:szCs w:val="21"/>
            <w:lang w:eastAsia="zh-CN"/>
          </w:rPr>
          <w:t>个</w:t>
        </w:r>
        <w:proofErr w:type="gramEnd"/>
        <w:r w:rsidRPr="00AE4691">
          <w:rPr>
            <w:rFonts w:ascii="Arial" w:eastAsia="宋体" w:hAnsi="Arial" w:cs="Arial"/>
            <w:color w:val="333333"/>
            <w:sz w:val="21"/>
            <w:szCs w:val="21"/>
            <w:lang w:eastAsia="zh-CN"/>
          </w:rPr>
          <w:t>向量</w:t>
        </w:r>
        <w:r w:rsidRPr="00AE4691">
          <w:rPr>
            <w:rFonts w:ascii="Arial" w:eastAsia="宋体" w:hAnsi="Arial" w:cs="Arial"/>
            <w:color w:val="333333"/>
            <w:sz w:val="21"/>
            <w:szCs w:val="21"/>
            <w:lang w:eastAsia="zh-CN"/>
          </w:rPr>
          <w:t>)</w:t>
        </w:r>
        <w:r w:rsidRPr="00AE4691">
          <w:rPr>
            <w:rFonts w:ascii="Arial" w:eastAsia="宋体" w:hAnsi="Arial" w:cs="Arial"/>
            <w:color w:val="333333"/>
            <w:sz w:val="21"/>
            <w:szCs w:val="21"/>
            <w:lang w:eastAsia="zh-CN"/>
          </w:rPr>
          <w:t>集合的凸包。</w:t>
        </w:r>
        <w:r w:rsidRPr="00AE4691">
          <w:rPr>
            <w:rFonts w:ascii="Arial" w:eastAsia="宋体" w:hAnsi="Arial" w:cs="Arial"/>
            <w:color w:val="333333"/>
            <w:sz w:val="21"/>
            <w:szCs w:val="21"/>
            <w:lang w:eastAsia="zh-CN"/>
          </w:rPr>
          <w:t>FDH</w:t>
        </w:r>
        <w:r w:rsidRPr="00AE4691">
          <w:rPr>
            <w:rFonts w:ascii="Arial" w:eastAsia="宋体" w:hAnsi="Arial" w:cs="Arial"/>
            <w:color w:val="333333"/>
            <w:sz w:val="21"/>
            <w:szCs w:val="21"/>
            <w:lang w:eastAsia="zh-CN"/>
          </w:rPr>
          <w:t>比其他</w:t>
        </w:r>
        <w:proofErr w:type="gramStart"/>
        <w:r w:rsidRPr="00AE4691">
          <w:rPr>
            <w:rFonts w:ascii="Arial" w:eastAsia="宋体" w:hAnsi="Arial" w:cs="Arial"/>
            <w:color w:val="333333"/>
            <w:sz w:val="21"/>
            <w:szCs w:val="21"/>
            <w:lang w:eastAsia="zh-CN"/>
          </w:rPr>
          <w:t>包围体更紧密</w:t>
        </w:r>
        <w:proofErr w:type="gramEnd"/>
        <w:r w:rsidRPr="00AE4691">
          <w:rPr>
            <w:rFonts w:ascii="Arial" w:eastAsia="宋体" w:hAnsi="Arial" w:cs="Arial"/>
            <w:color w:val="333333"/>
            <w:sz w:val="21"/>
            <w:szCs w:val="21"/>
            <w:lang w:eastAsia="zh-CN"/>
          </w:rPr>
          <w:t>地包围原物体，创建的层次树也就有更少的节点，</w:t>
        </w:r>
        <w:proofErr w:type="gramStart"/>
        <w:r w:rsidRPr="00AE4691">
          <w:rPr>
            <w:rFonts w:ascii="Arial" w:eastAsia="宋体" w:hAnsi="Arial" w:cs="Arial"/>
            <w:color w:val="333333"/>
            <w:sz w:val="21"/>
            <w:szCs w:val="21"/>
            <w:lang w:eastAsia="zh-CN"/>
          </w:rPr>
          <w:t>求交检测</w:t>
        </w:r>
        <w:proofErr w:type="gramEnd"/>
        <w:r w:rsidRPr="00AE4691">
          <w:rPr>
            <w:rFonts w:ascii="Arial" w:eastAsia="宋体" w:hAnsi="Arial" w:cs="Arial"/>
            <w:color w:val="333333"/>
            <w:sz w:val="21"/>
            <w:szCs w:val="21"/>
            <w:lang w:eastAsia="zh-CN"/>
          </w:rPr>
          <w:t>时就会减少更多的冗余计算，但相互间</w:t>
        </w:r>
        <w:proofErr w:type="gramStart"/>
        <w:r w:rsidRPr="00AE4691">
          <w:rPr>
            <w:rFonts w:ascii="Arial" w:eastAsia="宋体" w:hAnsi="Arial" w:cs="Arial"/>
            <w:color w:val="333333"/>
            <w:sz w:val="21"/>
            <w:szCs w:val="21"/>
            <w:lang w:eastAsia="zh-CN"/>
          </w:rPr>
          <w:t>的求交运算</w:t>
        </w:r>
        <w:proofErr w:type="gramEnd"/>
        <w:r w:rsidRPr="00AE4691">
          <w:rPr>
            <w:rFonts w:ascii="Arial" w:eastAsia="宋体" w:hAnsi="Arial" w:cs="Arial"/>
            <w:color w:val="333333"/>
            <w:sz w:val="21"/>
            <w:szCs w:val="21"/>
            <w:lang w:eastAsia="zh-CN"/>
          </w:rPr>
          <w:t>较为复杂。</w:t>
        </w:r>
      </w:ins>
    </w:p>
    <w:p w:rsidR="00AE4691" w:rsidRPr="00AE4691" w:rsidRDefault="00AE4691" w:rsidP="00AE4691">
      <w:pPr>
        <w:rPr>
          <w:rFonts w:eastAsia="宋体"/>
          <w:lang w:eastAsia="zh-CN"/>
          <w:rPrChange w:id="44" w:author="Sunlike" w:date="2014-07-24T13:21:00Z">
            <w:rPr>
              <w:rFonts w:eastAsia="宋体"/>
              <w:lang w:eastAsia="zh-CN"/>
            </w:rPr>
          </w:rPrChange>
        </w:rPr>
        <w:pPrChange w:id="45" w:author="Sunlike" w:date="2014-07-24T13:20:00Z">
          <w:pPr>
            <w:pStyle w:val="3"/>
          </w:pPr>
        </w:pPrChange>
      </w:pPr>
    </w:p>
    <w:p w:rsidR="00A660FD" w:rsidRDefault="00A660FD" w:rsidP="00A660FD">
      <w:pPr>
        <w:ind w:left="720"/>
        <w:jc w:val="center"/>
        <w:rPr>
          <w:rFonts w:eastAsia="宋体"/>
          <w:lang w:eastAsia="zh-CN"/>
        </w:rPr>
      </w:pPr>
      <w:r>
        <w:rPr>
          <w:rFonts w:eastAsia="宋体" w:hint="eastAsia"/>
          <w:noProof/>
          <w:lang w:eastAsia="zh-CN"/>
        </w:rPr>
        <w:drawing>
          <wp:inline distT="0" distB="0" distL="0" distR="0" wp14:anchorId="5A553A2D" wp14:editId="12A5B009">
            <wp:extent cx="3411220" cy="36417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11220" cy="3641725"/>
                    </a:xfrm>
                    <a:prstGeom prst="rect">
                      <a:avLst/>
                    </a:prstGeom>
                    <a:noFill/>
                    <a:ln>
                      <a:noFill/>
                    </a:ln>
                  </pic:spPr>
                </pic:pic>
              </a:graphicData>
            </a:graphic>
          </wp:inline>
        </w:drawing>
      </w:r>
    </w:p>
    <w:p w:rsidR="00A660FD" w:rsidRDefault="00A660FD" w:rsidP="00A660FD">
      <w:pPr>
        <w:ind w:left="720"/>
        <w:jc w:val="center"/>
        <w:rPr>
          <w:rFonts w:eastAsia="宋体"/>
          <w:lang w:eastAsia="zh-CN"/>
        </w:rPr>
      </w:pPr>
      <w:r>
        <w:rPr>
          <w:rFonts w:eastAsia="宋体" w:hint="eastAsia"/>
          <w:lang w:eastAsia="zh-CN"/>
        </w:rPr>
        <w:t>图</w:t>
      </w:r>
      <w:r>
        <w:rPr>
          <w:rFonts w:eastAsia="宋体" w:hint="eastAsia"/>
          <w:lang w:eastAsia="zh-CN"/>
        </w:rPr>
        <w:t>3.1</w:t>
      </w:r>
      <w:proofErr w:type="gramStart"/>
      <w:r>
        <w:rPr>
          <w:rFonts w:eastAsia="宋体" w:hint="eastAsia"/>
          <w:lang w:eastAsia="zh-CN"/>
        </w:rPr>
        <w:t>包围盒法检测</w:t>
      </w:r>
      <w:proofErr w:type="gramEnd"/>
      <w:r>
        <w:rPr>
          <w:rFonts w:eastAsia="宋体" w:hint="eastAsia"/>
          <w:lang w:eastAsia="zh-CN"/>
        </w:rPr>
        <w:t>示意图</w:t>
      </w:r>
    </w:p>
    <w:p w:rsidR="00A660FD" w:rsidRDefault="00A660FD" w:rsidP="00A660FD">
      <w:pPr>
        <w:ind w:left="720"/>
        <w:jc w:val="center"/>
        <w:rPr>
          <w:rFonts w:eastAsia="宋体"/>
          <w:lang w:eastAsia="zh-CN"/>
        </w:rPr>
      </w:pPr>
    </w:p>
    <w:p w:rsidR="00A660FD" w:rsidRDefault="00F64F67" w:rsidP="00F64F67">
      <w:pPr>
        <w:pStyle w:val="3"/>
        <w:rPr>
          <w:rFonts w:eastAsia="宋体"/>
          <w:lang w:eastAsia="zh-CN"/>
        </w:rPr>
        <w:pPrChange w:id="46" w:author="Sunlike" w:date="2014-07-24T13:22:00Z">
          <w:pPr/>
        </w:pPrChange>
      </w:pPr>
      <w:ins w:id="47" w:author="Sunlike" w:date="2014-07-24T13:21:00Z">
        <w:r>
          <w:rPr>
            <w:rFonts w:eastAsia="宋体"/>
            <w:lang w:eastAsia="zh-CN"/>
          </w:rPr>
          <w:t>分离轴测</w:t>
        </w:r>
        <w:bookmarkStart w:id="48" w:name="_GoBack"/>
        <w:bookmarkEnd w:id="48"/>
        <w:r>
          <w:rPr>
            <w:rFonts w:eastAsia="宋体"/>
            <w:lang w:eastAsia="zh-CN"/>
          </w:rPr>
          <w:t>试</w:t>
        </w:r>
      </w:ins>
    </w:p>
    <w:p w:rsidR="00A660FD" w:rsidRPr="00A660FD" w:rsidRDefault="00A660FD" w:rsidP="00A660FD">
      <w:pPr>
        <w:rPr>
          <w:rFonts w:eastAsia="宋体"/>
          <w:lang w:eastAsia="zh-CN"/>
        </w:rPr>
      </w:pPr>
    </w:p>
    <w:p w:rsidR="006B0EFE" w:rsidRDefault="00CC1712" w:rsidP="0085332F">
      <w:pPr>
        <w:ind w:firstLine="576"/>
        <w:rPr>
          <w:rFonts w:eastAsia="宋体"/>
          <w:lang w:eastAsia="zh-CN"/>
        </w:rPr>
      </w:pPr>
      <w:r>
        <w:rPr>
          <w:rFonts w:eastAsia="宋体" w:hint="eastAsia"/>
          <w:lang w:eastAsia="zh-CN"/>
        </w:rPr>
        <w:t>相交</w:t>
      </w:r>
      <w:r w:rsidR="00734AB0">
        <w:rPr>
          <w:rFonts w:eastAsia="宋体" w:hint="eastAsia"/>
          <w:lang w:eastAsia="zh-CN"/>
        </w:rPr>
        <w:t>检测根据</w:t>
      </w:r>
      <w:r w:rsidR="00734AB0">
        <w:rPr>
          <w:rFonts w:eastAsia="宋体"/>
          <w:lang w:eastAsia="zh-CN"/>
        </w:rPr>
        <w:t>分离轴定理（</w:t>
      </w:r>
      <w:r w:rsidR="00734AB0">
        <w:rPr>
          <w:rFonts w:eastAsia="宋体"/>
          <w:lang w:eastAsia="zh-CN"/>
        </w:rPr>
        <w:t>Separating Axis Theorem</w:t>
      </w:r>
      <w:r w:rsidR="00734AB0">
        <w:rPr>
          <w:rFonts w:eastAsia="宋体" w:hint="eastAsia"/>
          <w:lang w:eastAsia="zh-CN"/>
        </w:rPr>
        <w:t>）</w:t>
      </w:r>
      <w:r>
        <w:rPr>
          <w:rFonts w:eastAsia="宋体" w:hint="eastAsia"/>
          <w:lang w:eastAsia="zh-CN"/>
        </w:rPr>
        <w:t>采用</w:t>
      </w:r>
      <w:r>
        <w:rPr>
          <w:rFonts w:eastAsia="宋体"/>
          <w:lang w:eastAsia="zh-CN"/>
        </w:rPr>
        <w:t>分离轴测试</w:t>
      </w:r>
      <w:r w:rsidRPr="008E1F39">
        <w:rPr>
          <w:rFonts w:eastAsia="宋体" w:hint="eastAsia"/>
          <w:lang w:eastAsia="zh-CN"/>
        </w:rPr>
        <w:t>(Separate Axis Testing)</w:t>
      </w:r>
      <w:r>
        <w:rPr>
          <w:rFonts w:eastAsia="宋体" w:hint="eastAsia"/>
          <w:lang w:eastAsia="zh-CN"/>
        </w:rPr>
        <w:t>算法。</w:t>
      </w:r>
    </w:p>
    <w:p w:rsidR="00CC1712" w:rsidRDefault="00CC1712" w:rsidP="0085332F">
      <w:pPr>
        <w:ind w:firstLine="576"/>
        <w:rPr>
          <w:rFonts w:eastAsia="宋体"/>
          <w:lang w:eastAsia="zh-CN"/>
        </w:rPr>
      </w:pPr>
      <w:r w:rsidRPr="0085332F">
        <w:rPr>
          <w:rFonts w:eastAsia="宋体" w:hint="eastAsia"/>
          <w:lang w:eastAsia="zh-CN"/>
        </w:rPr>
        <w:t>分离轴测试</w:t>
      </w:r>
      <w:r w:rsidRPr="0085332F">
        <w:rPr>
          <w:rFonts w:eastAsia="宋体" w:hint="eastAsia"/>
          <w:lang w:eastAsia="zh-CN"/>
        </w:rPr>
        <w:t>(Separate Axis Testing)</w:t>
      </w:r>
      <w:r w:rsidRPr="00CC1712">
        <w:rPr>
          <w:rFonts w:eastAsia="宋体" w:hint="eastAsia"/>
          <w:lang w:eastAsia="zh-CN"/>
        </w:rPr>
        <w:t>是</w:t>
      </w:r>
      <w:r>
        <w:rPr>
          <w:rFonts w:eastAsia="宋体" w:hint="eastAsia"/>
          <w:lang w:eastAsia="zh-CN"/>
        </w:rPr>
        <w:t>空间</w:t>
      </w:r>
      <w:r w:rsidRPr="0085332F">
        <w:rPr>
          <w:rFonts w:eastAsia="宋体" w:hint="eastAsia"/>
          <w:lang w:eastAsia="zh-CN"/>
        </w:rPr>
        <w:t>碰撞检测中一个很常用、很有效的判断方法。它的原理来源于集合分析中的“分离超平面定理”（</w:t>
      </w:r>
      <w:r w:rsidRPr="0085332F">
        <w:rPr>
          <w:rFonts w:eastAsia="宋体" w:hint="eastAsia"/>
          <w:lang w:eastAsia="zh-CN"/>
        </w:rPr>
        <w:t>separating hyper-plane theorem</w:t>
      </w:r>
      <w:r w:rsidRPr="0085332F">
        <w:rPr>
          <w:rFonts w:eastAsia="宋体" w:hint="eastAsia"/>
          <w:lang w:eastAsia="zh-CN"/>
        </w:rPr>
        <w:t>）：如果两个集合</w:t>
      </w:r>
      <w:r w:rsidRPr="0085332F">
        <w:rPr>
          <w:rFonts w:eastAsia="宋体" w:hint="eastAsia"/>
          <w:lang w:eastAsia="zh-CN"/>
        </w:rPr>
        <w:t>A</w:t>
      </w:r>
      <w:r w:rsidRPr="0085332F">
        <w:rPr>
          <w:rFonts w:eastAsia="宋体" w:hint="eastAsia"/>
          <w:lang w:eastAsia="zh-CN"/>
        </w:rPr>
        <w:t>和</w:t>
      </w:r>
      <w:r w:rsidRPr="0085332F">
        <w:rPr>
          <w:rFonts w:eastAsia="宋体" w:hint="eastAsia"/>
          <w:lang w:eastAsia="zh-CN"/>
        </w:rPr>
        <w:t>B</w:t>
      </w:r>
      <w:r w:rsidRPr="0085332F">
        <w:rPr>
          <w:rFonts w:eastAsia="宋体" w:hint="eastAsia"/>
          <w:lang w:eastAsia="zh-CN"/>
        </w:rPr>
        <w:t>不相交，那么必定存在一个分离超平面</w:t>
      </w:r>
      <w:r w:rsidRPr="0085332F">
        <w:rPr>
          <w:rFonts w:eastAsia="宋体" w:hint="eastAsia"/>
          <w:lang w:eastAsia="zh-CN"/>
        </w:rPr>
        <w:t>P</w:t>
      </w:r>
      <w:r w:rsidRPr="0085332F">
        <w:rPr>
          <w:rFonts w:eastAsia="宋体" w:hint="eastAsia"/>
          <w:lang w:eastAsia="zh-CN"/>
        </w:rPr>
        <w:t>，并使得</w:t>
      </w:r>
      <w:r w:rsidRPr="0085332F">
        <w:rPr>
          <w:rFonts w:eastAsia="宋体" w:hint="eastAsia"/>
          <w:lang w:eastAsia="zh-CN"/>
        </w:rPr>
        <w:t>A</w:t>
      </w:r>
      <w:r w:rsidRPr="0085332F">
        <w:rPr>
          <w:rFonts w:eastAsia="宋体" w:hint="eastAsia"/>
          <w:lang w:eastAsia="zh-CN"/>
        </w:rPr>
        <w:t>和</w:t>
      </w:r>
      <w:r w:rsidRPr="0085332F">
        <w:rPr>
          <w:rFonts w:eastAsia="宋体" w:hint="eastAsia"/>
          <w:lang w:eastAsia="zh-CN"/>
        </w:rPr>
        <w:t>B</w:t>
      </w:r>
      <w:r w:rsidRPr="0085332F">
        <w:rPr>
          <w:rFonts w:eastAsia="宋体" w:hint="eastAsia"/>
          <w:lang w:eastAsia="zh-CN"/>
        </w:rPr>
        <w:t>分别位于</w:t>
      </w:r>
      <w:r w:rsidRPr="0085332F">
        <w:rPr>
          <w:rFonts w:eastAsia="宋体" w:hint="eastAsia"/>
          <w:lang w:eastAsia="zh-CN"/>
        </w:rPr>
        <w:t>P</w:t>
      </w:r>
      <w:r w:rsidRPr="0085332F">
        <w:rPr>
          <w:rFonts w:eastAsia="宋体" w:hint="eastAsia"/>
          <w:lang w:eastAsia="zh-CN"/>
        </w:rPr>
        <w:t>的不相同的两侧。此定理对于空间数据中的</w:t>
      </w:r>
      <w:bookmarkStart w:id="49" w:name="OLE_LINK2"/>
      <w:bookmarkStart w:id="50" w:name="OLE_LINK1"/>
      <w:bookmarkEnd w:id="49"/>
      <w:r w:rsidRPr="0085332F">
        <w:rPr>
          <w:rFonts w:eastAsia="宋体" w:hint="eastAsia"/>
          <w:lang w:eastAsia="zh-CN"/>
        </w:rPr>
        <w:t>凸集</w:t>
      </w:r>
      <w:bookmarkEnd w:id="50"/>
      <w:r w:rsidRPr="0085332F">
        <w:rPr>
          <w:rFonts w:eastAsia="宋体" w:hint="eastAsia"/>
          <w:lang w:eastAsia="zh-CN"/>
        </w:rPr>
        <w:t>合和</w:t>
      </w:r>
      <w:proofErr w:type="gramStart"/>
      <w:r w:rsidRPr="0085332F">
        <w:rPr>
          <w:rFonts w:eastAsia="宋体" w:hint="eastAsia"/>
          <w:lang w:eastAsia="zh-CN"/>
        </w:rPr>
        <w:t>凹集合</w:t>
      </w:r>
      <w:proofErr w:type="gramEnd"/>
      <w:r w:rsidRPr="0085332F">
        <w:rPr>
          <w:rFonts w:eastAsia="宋体" w:hint="eastAsia"/>
          <w:lang w:eastAsia="zh-CN"/>
        </w:rPr>
        <w:t>均适用。当数据集是凸集时这里的分离超平面就是一个空间的平面；当数据集是</w:t>
      </w:r>
      <w:proofErr w:type="gramStart"/>
      <w:r w:rsidRPr="0085332F">
        <w:rPr>
          <w:rFonts w:eastAsia="宋体" w:hint="eastAsia"/>
          <w:lang w:eastAsia="zh-CN"/>
        </w:rPr>
        <w:t>凹</w:t>
      </w:r>
      <w:proofErr w:type="gramEnd"/>
      <w:r w:rsidRPr="0085332F">
        <w:rPr>
          <w:rFonts w:eastAsia="宋体" w:hint="eastAsia"/>
          <w:lang w:eastAsia="zh-CN"/>
        </w:rPr>
        <w:t>集时，这里的分离超平面则不再是一个空间的平面，而是一个空间的曲面。</w:t>
      </w:r>
    </w:p>
    <w:p w:rsidR="00734AB0" w:rsidRPr="0085332F" w:rsidRDefault="00CC1712" w:rsidP="0085332F">
      <w:pPr>
        <w:ind w:firstLine="576"/>
        <w:rPr>
          <w:rFonts w:eastAsia="宋体"/>
          <w:lang w:eastAsia="zh-CN"/>
        </w:rPr>
      </w:pPr>
      <w:r w:rsidRPr="00CC1712">
        <w:rPr>
          <w:rFonts w:eastAsia="宋体"/>
          <w:lang w:eastAsia="zh-CN"/>
        </w:rPr>
        <w:t>这个方法是碰撞检测的核心</w:t>
      </w:r>
      <w:r>
        <w:rPr>
          <w:rFonts w:eastAsia="宋体" w:hint="eastAsia"/>
          <w:lang w:eastAsia="zh-CN"/>
        </w:rPr>
        <w:t>，</w:t>
      </w:r>
      <w:r w:rsidR="00734AB0" w:rsidRPr="0085332F">
        <w:rPr>
          <w:rFonts w:eastAsia="宋体"/>
          <w:lang w:eastAsia="zh-CN"/>
        </w:rPr>
        <w:t>也非常快并且非常可靠，因为计算中没有使用除法操作，下面给出一个简单的基于两个</w:t>
      </w:r>
      <w:r>
        <w:rPr>
          <w:rFonts w:eastAsia="宋体"/>
          <w:lang w:eastAsia="zh-CN"/>
        </w:rPr>
        <w:t>矩形</w:t>
      </w:r>
      <w:r w:rsidR="00734AB0" w:rsidRPr="0085332F">
        <w:rPr>
          <w:rFonts w:eastAsia="宋体"/>
          <w:lang w:eastAsia="zh-CN"/>
        </w:rPr>
        <w:t>的碰撞检测的例子。</w:t>
      </w:r>
    </w:p>
    <w:p w:rsidR="00CC1712" w:rsidRDefault="00CF3F0C" w:rsidP="0085332F">
      <w:pPr>
        <w:shd w:val="clear" w:color="auto" w:fill="FFFFFF"/>
        <w:spacing w:line="390" w:lineRule="atLeast"/>
        <w:jc w:val="center"/>
        <w:rPr>
          <w:rFonts w:eastAsia="宋体"/>
          <w:lang w:eastAsia="zh-CN"/>
        </w:rPr>
      </w:pPr>
      <w:r>
        <w:rPr>
          <w:rFonts w:eastAsia="宋体"/>
          <w:noProof/>
          <w:lang w:eastAsia="zh-CN"/>
        </w:rPr>
        <w:lastRenderedPageBreak/>
        <w:drawing>
          <wp:inline distT="0" distB="0" distL="0" distR="0" wp14:anchorId="728047CA" wp14:editId="3E4EF634">
            <wp:extent cx="4486275" cy="3343275"/>
            <wp:effectExtent l="19050" t="0" r="0" b="0"/>
            <wp:docPr id="42" name="图片 42" descr="image00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001a"/>
                    <pic:cNvPicPr>
                      <a:picLocks noChangeAspect="1" noChangeArrowheads="1"/>
                    </pic:cNvPicPr>
                  </pic:nvPicPr>
                  <pic:blipFill>
                    <a:blip r:embed="rId34"/>
                    <a:srcRect/>
                    <a:stretch>
                      <a:fillRect/>
                    </a:stretch>
                  </pic:blipFill>
                  <pic:spPr bwMode="auto">
                    <a:xfrm>
                      <a:off x="0" y="0"/>
                      <a:ext cx="4486275" cy="3343275"/>
                    </a:xfrm>
                    <a:prstGeom prst="rect">
                      <a:avLst/>
                    </a:prstGeom>
                    <a:noFill/>
                    <a:ln w="9525">
                      <a:noFill/>
                      <a:miter lim="800000"/>
                      <a:headEnd/>
                      <a:tailEnd/>
                    </a:ln>
                  </pic:spPr>
                </pic:pic>
              </a:graphicData>
            </a:graphic>
          </wp:inline>
        </w:drawing>
      </w:r>
    </w:p>
    <w:p w:rsidR="00CC1712" w:rsidRDefault="00734AB0" w:rsidP="0085332F">
      <w:pPr>
        <w:shd w:val="clear" w:color="auto" w:fill="FFFFFF"/>
        <w:spacing w:line="390" w:lineRule="atLeast"/>
        <w:ind w:firstLineChars="200" w:firstLine="400"/>
        <w:rPr>
          <w:rFonts w:eastAsia="宋体"/>
          <w:lang w:eastAsia="zh-CN"/>
        </w:rPr>
      </w:pPr>
      <w:r w:rsidRPr="0085332F">
        <w:rPr>
          <w:rFonts w:eastAsia="宋体"/>
          <w:lang w:eastAsia="zh-CN"/>
        </w:rPr>
        <w:t>算法试图在两个物体之间找到一个合适平面，如果这个平面存在，那么物体就没有相交。</w:t>
      </w:r>
    </w:p>
    <w:p w:rsidR="00CC1712" w:rsidRDefault="00734AB0" w:rsidP="0085332F">
      <w:pPr>
        <w:shd w:val="clear" w:color="auto" w:fill="FFFFFF"/>
        <w:spacing w:line="390" w:lineRule="atLeast"/>
        <w:ind w:firstLineChars="200" w:firstLine="400"/>
        <w:rPr>
          <w:rFonts w:eastAsia="宋体"/>
          <w:lang w:eastAsia="zh-CN"/>
        </w:rPr>
      </w:pPr>
      <w:r w:rsidRPr="0085332F">
        <w:rPr>
          <w:rFonts w:eastAsia="宋体"/>
          <w:lang w:eastAsia="zh-CN"/>
        </w:rPr>
        <w:t>为了测试物体是否是分开的，简单的方法是投影这个物体到平面的法线上，并比较两者之间的间距看二者是否重叠。显然有无数的平面可以用来分割两个</w:t>
      </w:r>
      <w:r w:rsidR="00CC1712">
        <w:rPr>
          <w:rFonts w:eastAsia="宋体"/>
          <w:lang w:eastAsia="zh-CN"/>
        </w:rPr>
        <w:t>物体</w:t>
      </w:r>
      <w:r w:rsidR="00CC1712">
        <w:rPr>
          <w:rFonts w:eastAsia="宋体" w:hint="eastAsia"/>
          <w:lang w:eastAsia="zh-CN"/>
        </w:rPr>
        <w:t>，</w:t>
      </w:r>
      <w:r w:rsidR="00CC1712">
        <w:rPr>
          <w:rFonts w:eastAsia="宋体"/>
          <w:lang w:eastAsia="zh-CN"/>
        </w:rPr>
        <w:t>但</w:t>
      </w:r>
      <w:r w:rsidR="00CC1712" w:rsidRPr="00CC1712">
        <w:rPr>
          <w:rFonts w:eastAsia="宋体"/>
          <w:lang w:eastAsia="zh-CN"/>
        </w:rPr>
        <w:t>已证明</w:t>
      </w:r>
      <w:r w:rsidRPr="0085332F">
        <w:rPr>
          <w:rFonts w:eastAsia="宋体"/>
          <w:lang w:eastAsia="zh-CN"/>
        </w:rPr>
        <w:t>只需要使用一部分平面来进行测试，对于</w:t>
      </w:r>
      <w:r w:rsidR="00CC1712">
        <w:rPr>
          <w:rFonts w:eastAsia="宋体"/>
          <w:lang w:eastAsia="zh-CN"/>
        </w:rPr>
        <w:t>矩形</w:t>
      </w:r>
      <w:r w:rsidRPr="0085332F">
        <w:rPr>
          <w:rFonts w:eastAsia="宋体"/>
          <w:lang w:eastAsia="zh-CN"/>
        </w:rPr>
        <w:t>从上图中可以看出平面的法线为</w:t>
      </w:r>
      <w:r w:rsidR="00CC1712">
        <w:rPr>
          <w:rFonts w:eastAsia="宋体"/>
          <w:lang w:eastAsia="zh-CN"/>
        </w:rPr>
        <w:t>矩形</w:t>
      </w:r>
      <w:r w:rsidRPr="0085332F">
        <w:rPr>
          <w:rFonts w:eastAsia="宋体"/>
          <w:lang w:eastAsia="zh-CN"/>
        </w:rPr>
        <w:t xml:space="preserve"> B</w:t>
      </w:r>
      <w:r w:rsidRPr="0085332F">
        <w:rPr>
          <w:rFonts w:eastAsia="宋体"/>
          <w:lang w:eastAsia="zh-CN"/>
        </w:rPr>
        <w:t>的长轴。</w:t>
      </w:r>
    </w:p>
    <w:p w:rsidR="00CC1712" w:rsidRDefault="00734AB0" w:rsidP="0085332F">
      <w:pPr>
        <w:shd w:val="clear" w:color="auto" w:fill="FFFFFF"/>
        <w:spacing w:line="390" w:lineRule="atLeast"/>
        <w:ind w:firstLine="400"/>
        <w:rPr>
          <w:rFonts w:eastAsia="宋体"/>
          <w:lang w:eastAsia="zh-CN"/>
        </w:rPr>
      </w:pPr>
      <w:r w:rsidRPr="0085332F">
        <w:rPr>
          <w:rFonts w:eastAsia="宋体"/>
          <w:lang w:eastAsia="zh-CN"/>
        </w:rPr>
        <w:t>对于</w:t>
      </w:r>
      <w:r w:rsidR="00CC1712">
        <w:rPr>
          <w:rFonts w:eastAsia="宋体"/>
          <w:lang w:eastAsia="zh-CN"/>
        </w:rPr>
        <w:t>矩形</w:t>
      </w:r>
      <w:r w:rsidRPr="0085332F">
        <w:rPr>
          <w:rFonts w:eastAsia="宋体"/>
          <w:lang w:eastAsia="zh-CN"/>
        </w:rPr>
        <w:t>来说需要测试的分割平面是那些法线等于两个</w:t>
      </w:r>
      <w:r w:rsidR="00CC1712">
        <w:rPr>
          <w:rFonts w:eastAsia="宋体"/>
          <w:lang w:eastAsia="zh-CN"/>
        </w:rPr>
        <w:t>矩形</w:t>
      </w:r>
      <w:r w:rsidRPr="0085332F">
        <w:rPr>
          <w:rFonts w:eastAsia="宋体"/>
          <w:lang w:eastAsia="zh-CN"/>
        </w:rPr>
        <w:t>的轴向的平面。因此对于两个</w:t>
      </w:r>
      <w:r w:rsidR="00CC1712">
        <w:rPr>
          <w:rFonts w:eastAsia="宋体"/>
          <w:lang w:eastAsia="zh-CN"/>
        </w:rPr>
        <w:t>矩形</w:t>
      </w:r>
      <w:r w:rsidR="00CC1712" w:rsidRPr="00CC1712">
        <w:rPr>
          <w:rFonts w:eastAsia="宋体"/>
          <w:lang w:eastAsia="zh-CN"/>
        </w:rPr>
        <w:t>来说，</w:t>
      </w:r>
      <w:r w:rsidRPr="0085332F">
        <w:rPr>
          <w:rFonts w:eastAsia="宋体"/>
          <w:lang w:eastAsia="zh-CN"/>
        </w:rPr>
        <w:t>只需要测试</w:t>
      </w:r>
      <w:r w:rsidRPr="0085332F">
        <w:rPr>
          <w:rFonts w:eastAsia="宋体"/>
          <w:lang w:eastAsia="zh-CN"/>
        </w:rPr>
        <w:t>4</w:t>
      </w:r>
      <w:r w:rsidRPr="0085332F">
        <w:rPr>
          <w:rFonts w:eastAsia="宋体"/>
          <w:lang w:eastAsia="zh-CN"/>
        </w:rPr>
        <w:t>个分割平面即可。在这四个平面里，一旦发现一个分割平面可以分割</w:t>
      </w:r>
      <w:r w:rsidR="00CC1712">
        <w:rPr>
          <w:rFonts w:eastAsia="宋体"/>
          <w:lang w:eastAsia="zh-CN"/>
        </w:rPr>
        <w:t>矩形</w:t>
      </w:r>
      <w:r w:rsidRPr="0085332F">
        <w:rPr>
          <w:rFonts w:eastAsia="宋体"/>
          <w:lang w:eastAsia="zh-CN"/>
        </w:rPr>
        <w:t>那么就可以断定这两个</w:t>
      </w:r>
      <w:r w:rsidR="00CC1712">
        <w:rPr>
          <w:rFonts w:eastAsia="宋体"/>
          <w:lang w:eastAsia="zh-CN"/>
        </w:rPr>
        <w:t>矩形</w:t>
      </w:r>
      <w:r w:rsidRPr="0085332F">
        <w:rPr>
          <w:rFonts w:eastAsia="宋体"/>
          <w:lang w:eastAsia="zh-CN"/>
        </w:rPr>
        <w:t>是不相交</w:t>
      </w:r>
      <w:r w:rsidR="00CC1712">
        <w:rPr>
          <w:rFonts w:eastAsia="宋体" w:hint="eastAsia"/>
          <w:lang w:eastAsia="zh-CN"/>
        </w:rPr>
        <w:t>的</w:t>
      </w:r>
      <w:r w:rsidR="00CC1712">
        <w:rPr>
          <w:rFonts w:eastAsia="宋体"/>
          <w:lang w:eastAsia="zh-CN"/>
        </w:rPr>
        <w:t>。</w:t>
      </w:r>
      <w:r w:rsidRPr="0085332F">
        <w:rPr>
          <w:rFonts w:eastAsia="宋体"/>
          <w:lang w:eastAsia="zh-CN"/>
        </w:rPr>
        <w:t>如果四个平面都不能分割</w:t>
      </w:r>
      <w:r w:rsidR="00CC1712">
        <w:rPr>
          <w:rFonts w:eastAsia="宋体"/>
          <w:lang w:eastAsia="zh-CN"/>
        </w:rPr>
        <w:t>矩形</w:t>
      </w:r>
      <w:r w:rsidRPr="0085332F">
        <w:rPr>
          <w:rFonts w:eastAsia="宋体"/>
          <w:lang w:eastAsia="zh-CN"/>
        </w:rPr>
        <w:t>，那么这两个</w:t>
      </w:r>
      <w:r w:rsidR="00CC1712">
        <w:rPr>
          <w:rFonts w:eastAsia="宋体"/>
          <w:lang w:eastAsia="zh-CN"/>
        </w:rPr>
        <w:t>矩形</w:t>
      </w:r>
      <w:r w:rsidRPr="0085332F">
        <w:rPr>
          <w:rFonts w:eastAsia="宋体"/>
          <w:lang w:eastAsia="zh-CN"/>
        </w:rPr>
        <w:t>一定是相交的，也就是出现了碰撞。</w:t>
      </w:r>
    </w:p>
    <w:p w:rsidR="00734AB0" w:rsidRPr="0085332F" w:rsidRDefault="00CC1712" w:rsidP="0085332F">
      <w:pPr>
        <w:shd w:val="clear" w:color="auto" w:fill="FFFFFF"/>
        <w:spacing w:line="390" w:lineRule="atLeast"/>
        <w:ind w:firstLine="400"/>
        <w:rPr>
          <w:rFonts w:eastAsia="宋体"/>
          <w:lang w:eastAsia="zh-CN"/>
        </w:rPr>
      </w:pPr>
      <w:r>
        <w:rPr>
          <w:rFonts w:eastAsia="宋体" w:hint="eastAsia"/>
          <w:lang w:eastAsia="zh-CN"/>
        </w:rPr>
        <w:t>类似</w:t>
      </w:r>
      <w:r w:rsidRPr="00CC1712">
        <w:rPr>
          <w:rFonts w:eastAsia="宋体"/>
          <w:lang w:eastAsia="zh-CN"/>
        </w:rPr>
        <w:t>可</w:t>
      </w:r>
      <w:r>
        <w:rPr>
          <w:rFonts w:eastAsia="宋体" w:hint="eastAsia"/>
          <w:lang w:eastAsia="zh-CN"/>
        </w:rPr>
        <w:t>将</w:t>
      </w:r>
      <w:r>
        <w:rPr>
          <w:rFonts w:eastAsia="宋体"/>
          <w:lang w:eastAsia="zh-CN"/>
        </w:rPr>
        <w:t>该算法</w:t>
      </w:r>
      <w:r>
        <w:rPr>
          <w:rFonts w:eastAsia="宋体" w:hint="eastAsia"/>
          <w:lang w:eastAsia="zh-CN"/>
        </w:rPr>
        <w:t>推广到一般凸</w:t>
      </w:r>
      <w:r w:rsidRPr="00CC1712">
        <w:rPr>
          <w:rFonts w:eastAsia="宋体"/>
          <w:lang w:eastAsia="zh-CN"/>
        </w:rPr>
        <w:t>多边形</w:t>
      </w:r>
      <w:r w:rsidR="00734AB0" w:rsidRPr="0085332F">
        <w:rPr>
          <w:rFonts w:eastAsia="宋体"/>
          <w:lang w:eastAsia="zh-CN"/>
        </w:rPr>
        <w:t>，只</w:t>
      </w:r>
      <w:r>
        <w:rPr>
          <w:rFonts w:eastAsia="宋体" w:hint="eastAsia"/>
          <w:lang w:eastAsia="zh-CN"/>
        </w:rPr>
        <w:t>是</w:t>
      </w:r>
      <w:r w:rsidRPr="00CC1712">
        <w:rPr>
          <w:rFonts w:eastAsia="宋体"/>
          <w:lang w:eastAsia="zh-CN"/>
        </w:rPr>
        <w:t>需要测试的平面数量</w:t>
      </w:r>
      <w:r>
        <w:rPr>
          <w:rFonts w:eastAsia="宋体" w:hint="eastAsia"/>
          <w:lang w:eastAsia="zh-CN"/>
        </w:rPr>
        <w:t>不同</w:t>
      </w:r>
      <w:r w:rsidR="00734AB0" w:rsidRPr="0085332F">
        <w:rPr>
          <w:rFonts w:eastAsia="宋体"/>
          <w:lang w:eastAsia="zh-CN"/>
        </w:rPr>
        <w:t>。分割平面在每个多边形边的垂直方向上</w:t>
      </w:r>
      <w:r w:rsidRPr="00CC1712">
        <w:rPr>
          <w:rFonts w:eastAsia="宋体"/>
          <w:lang w:eastAsia="zh-CN"/>
        </w:rPr>
        <w:t>有一个法线。</w:t>
      </w:r>
      <w:r>
        <w:rPr>
          <w:rFonts w:eastAsia="宋体" w:hint="eastAsia"/>
          <w:lang w:eastAsia="zh-CN"/>
        </w:rPr>
        <w:t>如下图</w:t>
      </w:r>
      <w:r w:rsidRPr="00CC1712">
        <w:rPr>
          <w:rFonts w:eastAsia="宋体"/>
          <w:lang w:eastAsia="zh-CN"/>
        </w:rPr>
        <w:t>，</w:t>
      </w:r>
      <w:r w:rsidR="00734AB0" w:rsidRPr="0085332F">
        <w:rPr>
          <w:rFonts w:eastAsia="宋体"/>
          <w:lang w:eastAsia="zh-CN"/>
        </w:rPr>
        <w:t>两个分割平面用于测试</w:t>
      </w:r>
      <w:r>
        <w:rPr>
          <w:rFonts w:eastAsia="宋体" w:hint="eastAsia"/>
          <w:lang w:eastAsia="zh-CN"/>
        </w:rPr>
        <w:t>，</w:t>
      </w:r>
      <w:r w:rsidR="00734AB0" w:rsidRPr="0085332F">
        <w:rPr>
          <w:rFonts w:eastAsia="宋体"/>
          <w:lang w:eastAsia="zh-CN"/>
        </w:rPr>
        <w:t>在红色的平面上</w:t>
      </w:r>
      <w:r w:rsidRPr="00CC1712">
        <w:rPr>
          <w:rFonts w:eastAsia="宋体"/>
          <w:lang w:eastAsia="zh-CN"/>
        </w:rPr>
        <w:t>两个间隔是重叠的。然而</w:t>
      </w:r>
      <w:r w:rsidR="00734AB0" w:rsidRPr="0085332F">
        <w:rPr>
          <w:rFonts w:eastAsia="宋体"/>
          <w:lang w:eastAsia="zh-CN"/>
        </w:rPr>
        <w:t>在蓝色的平面上间隔是不重叠的，因此，蓝色的平面的是分割平面，因此</w:t>
      </w:r>
      <w:r>
        <w:rPr>
          <w:rFonts w:eastAsia="宋体" w:hint="eastAsia"/>
          <w:lang w:eastAsia="zh-CN"/>
        </w:rPr>
        <w:t>这两个三角形</w:t>
      </w:r>
      <w:r w:rsidR="00734AB0" w:rsidRPr="0085332F">
        <w:rPr>
          <w:rFonts w:eastAsia="宋体"/>
          <w:lang w:eastAsia="zh-CN"/>
        </w:rPr>
        <w:t>是不相交的。</w:t>
      </w:r>
    </w:p>
    <w:p w:rsidR="00734AB0" w:rsidRPr="0085332F" w:rsidRDefault="00CF3F0C" w:rsidP="00734AB0">
      <w:pPr>
        <w:shd w:val="clear" w:color="auto" w:fill="FFFFFF"/>
        <w:spacing w:line="390" w:lineRule="atLeast"/>
        <w:jc w:val="center"/>
        <w:rPr>
          <w:rFonts w:eastAsia="宋体"/>
          <w:lang w:eastAsia="zh-CN"/>
        </w:rPr>
      </w:pPr>
      <w:r>
        <w:rPr>
          <w:rFonts w:eastAsia="宋体"/>
          <w:noProof/>
          <w:lang w:eastAsia="zh-CN"/>
        </w:rPr>
        <w:lastRenderedPageBreak/>
        <w:drawing>
          <wp:inline distT="0" distB="0" distL="0" distR="0" wp14:anchorId="7647EDBF" wp14:editId="4078B5D1">
            <wp:extent cx="4800600" cy="3733800"/>
            <wp:effectExtent l="19050" t="0" r="0" b="0"/>
            <wp:docPr id="43" name="图片 43" descr="image00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001b"/>
                    <pic:cNvPicPr>
                      <a:picLocks noChangeAspect="1" noChangeArrowheads="1"/>
                    </pic:cNvPicPr>
                  </pic:nvPicPr>
                  <pic:blipFill>
                    <a:blip r:embed="rId35"/>
                    <a:srcRect/>
                    <a:stretch>
                      <a:fillRect/>
                    </a:stretch>
                  </pic:blipFill>
                  <pic:spPr bwMode="auto">
                    <a:xfrm>
                      <a:off x="0" y="0"/>
                      <a:ext cx="4800600" cy="3733800"/>
                    </a:xfrm>
                    <a:prstGeom prst="rect">
                      <a:avLst/>
                    </a:prstGeom>
                    <a:noFill/>
                    <a:ln w="9525">
                      <a:noFill/>
                      <a:miter lim="800000"/>
                      <a:headEnd/>
                      <a:tailEnd/>
                    </a:ln>
                  </pic:spPr>
                </pic:pic>
              </a:graphicData>
            </a:graphic>
          </wp:inline>
        </w:drawing>
      </w:r>
    </w:p>
    <w:p w:rsidR="006B0EFE" w:rsidRPr="00487A54" w:rsidRDefault="006B0EFE" w:rsidP="006B0EFE">
      <w:pPr>
        <w:rPr>
          <w:rFonts w:eastAsia="宋体"/>
          <w:lang w:eastAsia="zh-CN"/>
        </w:rPr>
      </w:pPr>
      <w:bookmarkStart w:id="51" w:name="_Toc384977231"/>
      <w:bookmarkStart w:id="52" w:name="_Toc384977232"/>
      <w:bookmarkEnd w:id="51"/>
      <w:bookmarkEnd w:id="52"/>
    </w:p>
    <w:p w:rsidR="006B0EFE" w:rsidRPr="006B0EFE" w:rsidRDefault="006B0EFE" w:rsidP="006B0EFE">
      <w:pPr>
        <w:pStyle w:val="2"/>
        <w:rPr>
          <w:rFonts w:eastAsia="宋体"/>
          <w:lang w:eastAsia="zh-CN"/>
        </w:rPr>
      </w:pPr>
      <w:bookmarkStart w:id="53" w:name="_Toc392618458"/>
      <w:r>
        <w:rPr>
          <w:rFonts w:eastAsia="宋体" w:hint="eastAsia"/>
          <w:lang w:eastAsia="zh-CN"/>
        </w:rPr>
        <w:t>填充率分析</w:t>
      </w:r>
      <w:bookmarkEnd w:id="53"/>
    </w:p>
    <w:p w:rsidR="00C165AB" w:rsidRDefault="00487A54" w:rsidP="0085332F">
      <w:pPr>
        <w:ind w:firstLine="576"/>
        <w:rPr>
          <w:rFonts w:eastAsia="宋体"/>
          <w:lang w:eastAsia="zh-CN"/>
        </w:rPr>
      </w:pPr>
      <w:r>
        <w:rPr>
          <w:rFonts w:eastAsia="宋体" w:hint="eastAsia"/>
          <w:lang w:eastAsia="zh-CN"/>
        </w:rPr>
        <w:t>填充率</w:t>
      </w:r>
      <w:r w:rsidR="00C165AB">
        <w:rPr>
          <w:rFonts w:eastAsia="宋体" w:hint="eastAsia"/>
          <w:lang w:eastAsia="zh-CN"/>
        </w:rPr>
        <w:t>R</w:t>
      </w:r>
      <w:r>
        <w:rPr>
          <w:rFonts w:eastAsia="宋体"/>
          <w:lang w:eastAsia="zh-CN"/>
        </w:rPr>
        <w:t>由所有已投放的多边形面积</w:t>
      </w:r>
      <w:r w:rsidR="00C165AB">
        <w:rPr>
          <w:rFonts w:eastAsia="宋体" w:hint="eastAsia"/>
          <w:lang w:eastAsia="zh-CN"/>
        </w:rPr>
        <w:t>之</w:t>
      </w:r>
      <w:r>
        <w:rPr>
          <w:rFonts w:eastAsia="宋体"/>
          <w:lang w:eastAsia="zh-CN"/>
        </w:rPr>
        <w:t>和</w:t>
      </w:r>
      <w:proofErr w:type="spellStart"/>
      <w:r>
        <w:rPr>
          <w:rFonts w:eastAsia="宋体"/>
          <w:lang w:eastAsia="zh-CN"/>
        </w:rPr>
        <w:t>Sp</w:t>
      </w:r>
      <w:proofErr w:type="spellEnd"/>
      <w:r>
        <w:rPr>
          <w:rFonts w:eastAsia="宋体" w:hint="eastAsia"/>
          <w:lang w:eastAsia="zh-CN"/>
        </w:rPr>
        <w:t>除以</w:t>
      </w:r>
      <w:r>
        <w:rPr>
          <w:rFonts w:eastAsia="宋体"/>
          <w:lang w:eastAsia="zh-CN"/>
        </w:rPr>
        <w:t>容器总面积</w:t>
      </w:r>
      <w:proofErr w:type="spellStart"/>
      <w:r>
        <w:rPr>
          <w:rFonts w:eastAsia="宋体" w:hint="eastAsia"/>
          <w:lang w:eastAsia="zh-CN"/>
        </w:rPr>
        <w:t>Sc</w:t>
      </w:r>
      <w:proofErr w:type="spellEnd"/>
      <w:r w:rsidR="00C165AB">
        <w:rPr>
          <w:rFonts w:eastAsia="宋体" w:hint="eastAsia"/>
          <w:lang w:eastAsia="zh-CN"/>
        </w:rPr>
        <w:t>得到。</w:t>
      </w:r>
    </w:p>
    <w:p w:rsidR="006B0EFE" w:rsidRDefault="00C165AB" w:rsidP="0085332F">
      <w:pPr>
        <w:ind w:firstLine="576"/>
        <w:rPr>
          <w:rFonts w:eastAsia="宋体"/>
          <w:lang w:eastAsia="zh-CN"/>
        </w:rPr>
      </w:pPr>
      <w:r>
        <w:rPr>
          <w:rFonts w:eastAsia="宋体" w:hint="eastAsia"/>
          <w:lang w:eastAsia="zh-CN"/>
        </w:rPr>
        <w:t>由多次实验得到，</w:t>
      </w:r>
      <w:r>
        <w:rPr>
          <w:rFonts w:eastAsia="宋体"/>
          <w:lang w:eastAsia="zh-CN"/>
        </w:rPr>
        <w:t>本</w:t>
      </w:r>
      <w:r>
        <w:rPr>
          <w:rFonts w:eastAsia="宋体" w:hint="eastAsia"/>
          <w:lang w:eastAsia="zh-CN"/>
        </w:rPr>
        <w:t>系统在一分钟内</w:t>
      </w:r>
      <w:r>
        <w:rPr>
          <w:rFonts w:eastAsia="宋体"/>
          <w:lang w:eastAsia="zh-CN"/>
        </w:rPr>
        <w:t>，</w:t>
      </w:r>
      <w:r>
        <w:rPr>
          <w:rFonts w:eastAsia="宋体" w:hint="eastAsia"/>
          <w:lang w:eastAsia="zh-CN"/>
        </w:rPr>
        <w:t>以</w:t>
      </w:r>
      <w:r>
        <w:rPr>
          <w:rFonts w:eastAsia="宋体"/>
          <w:lang w:eastAsia="zh-CN"/>
        </w:rPr>
        <w:t>边长为</w:t>
      </w:r>
      <w:r>
        <w:rPr>
          <w:rFonts w:eastAsia="宋体" w:hint="eastAsia"/>
          <w:lang w:eastAsia="zh-CN"/>
        </w:rPr>
        <w:t>1</w:t>
      </w:r>
      <w:r>
        <w:rPr>
          <w:rFonts w:eastAsia="宋体" w:hint="eastAsia"/>
          <w:lang w:eastAsia="zh-CN"/>
        </w:rPr>
        <w:t>、四边</w:t>
      </w:r>
      <w:r>
        <w:rPr>
          <w:rFonts w:eastAsia="宋体"/>
          <w:lang w:eastAsia="zh-CN"/>
        </w:rPr>
        <w:t>分别</w:t>
      </w:r>
      <w:r>
        <w:rPr>
          <w:rFonts w:eastAsia="宋体" w:hint="eastAsia"/>
          <w:lang w:eastAsia="zh-CN"/>
        </w:rPr>
        <w:t>与</w:t>
      </w:r>
      <w:r>
        <w:rPr>
          <w:rFonts w:eastAsia="宋体"/>
          <w:lang w:eastAsia="zh-CN"/>
        </w:rPr>
        <w:t>容器</w:t>
      </w:r>
      <w:r>
        <w:rPr>
          <w:rFonts w:eastAsia="宋体" w:hint="eastAsia"/>
          <w:lang w:eastAsia="zh-CN"/>
        </w:rPr>
        <w:t>的边</w:t>
      </w:r>
      <w:r w:rsidR="006315FC">
        <w:rPr>
          <w:rFonts w:eastAsia="宋体" w:hint="eastAsia"/>
          <w:lang w:eastAsia="zh-CN"/>
        </w:rPr>
        <w:t>界</w:t>
      </w:r>
      <w:r>
        <w:rPr>
          <w:rFonts w:eastAsia="宋体"/>
          <w:lang w:eastAsia="zh-CN"/>
        </w:rPr>
        <w:t>平行</w:t>
      </w:r>
      <w:r>
        <w:rPr>
          <w:rFonts w:eastAsia="宋体" w:hint="eastAsia"/>
          <w:lang w:eastAsia="zh-CN"/>
        </w:rPr>
        <w:t>的</w:t>
      </w:r>
      <w:r>
        <w:rPr>
          <w:rFonts w:eastAsia="宋体"/>
          <w:lang w:eastAsia="zh-CN"/>
        </w:rPr>
        <w:t>单位正方形</w:t>
      </w:r>
      <w:r>
        <w:rPr>
          <w:rFonts w:eastAsia="宋体" w:hint="eastAsia"/>
          <w:lang w:eastAsia="zh-CN"/>
        </w:rPr>
        <w:t>随机</w:t>
      </w:r>
      <w:r>
        <w:rPr>
          <w:rFonts w:eastAsia="宋体"/>
          <w:lang w:eastAsia="zh-CN"/>
        </w:rPr>
        <w:t>投</w:t>
      </w:r>
      <w:r>
        <w:rPr>
          <w:rFonts w:eastAsia="宋体" w:hint="eastAsia"/>
          <w:lang w:eastAsia="zh-CN"/>
        </w:rPr>
        <w:t>放到</w:t>
      </w:r>
      <w:r>
        <w:rPr>
          <w:rFonts w:eastAsia="宋体"/>
          <w:lang w:eastAsia="zh-CN"/>
        </w:rPr>
        <w:t>矩形</w:t>
      </w:r>
      <w:r>
        <w:rPr>
          <w:rFonts w:eastAsia="宋体" w:hint="eastAsia"/>
          <w:lang w:eastAsia="zh-CN"/>
        </w:rPr>
        <w:t>容器中，可达到</w:t>
      </w:r>
      <w:r>
        <w:rPr>
          <w:rFonts w:eastAsia="宋体" w:hint="eastAsia"/>
          <w:lang w:eastAsia="zh-CN"/>
        </w:rPr>
        <w:t>9</w:t>
      </w:r>
      <w:r>
        <w:rPr>
          <w:rFonts w:eastAsia="宋体"/>
          <w:lang w:eastAsia="zh-CN"/>
        </w:rPr>
        <w:t>8</w:t>
      </w:r>
      <w:r>
        <w:rPr>
          <w:rFonts w:eastAsia="宋体" w:hint="eastAsia"/>
          <w:lang w:eastAsia="zh-CN"/>
        </w:rPr>
        <w:t>%</w:t>
      </w:r>
      <w:r>
        <w:rPr>
          <w:rFonts w:eastAsia="宋体" w:hint="eastAsia"/>
          <w:lang w:eastAsia="zh-CN"/>
        </w:rPr>
        <w:t>的</w:t>
      </w:r>
      <w:r>
        <w:rPr>
          <w:rFonts w:eastAsia="宋体"/>
          <w:lang w:eastAsia="zh-CN"/>
        </w:rPr>
        <w:t>填充率</w:t>
      </w:r>
      <w:r>
        <w:rPr>
          <w:rFonts w:eastAsia="宋体" w:hint="eastAsia"/>
          <w:lang w:eastAsia="zh-CN"/>
        </w:rPr>
        <w:t>。</w:t>
      </w:r>
    </w:p>
    <w:p w:rsidR="00B07E71" w:rsidRDefault="00C165AB" w:rsidP="0085332F">
      <w:pPr>
        <w:ind w:firstLine="576"/>
        <w:rPr>
          <w:rFonts w:eastAsia="宋体"/>
          <w:lang w:eastAsia="zh-CN"/>
        </w:rPr>
      </w:pPr>
      <w:r>
        <w:rPr>
          <w:rFonts w:eastAsia="宋体" w:hint="eastAsia"/>
          <w:lang w:eastAsia="zh-CN"/>
        </w:rPr>
        <w:t>以随机</w:t>
      </w:r>
      <w:r>
        <w:rPr>
          <w:rFonts w:eastAsia="宋体"/>
          <w:lang w:eastAsia="zh-CN"/>
        </w:rPr>
        <w:t>多边形</w:t>
      </w:r>
      <w:r>
        <w:rPr>
          <w:rFonts w:eastAsia="宋体" w:hint="eastAsia"/>
          <w:lang w:eastAsia="zh-CN"/>
        </w:rPr>
        <w:t>投放</w:t>
      </w:r>
      <w:r>
        <w:rPr>
          <w:rFonts w:eastAsia="宋体"/>
          <w:lang w:eastAsia="zh-CN"/>
        </w:rPr>
        <w:t>，一般</w:t>
      </w:r>
      <w:r>
        <w:rPr>
          <w:rFonts w:eastAsia="宋体" w:hint="eastAsia"/>
          <w:lang w:eastAsia="zh-CN"/>
        </w:rPr>
        <w:t>一分钟内</w:t>
      </w:r>
      <w:r>
        <w:rPr>
          <w:rFonts w:eastAsia="宋体"/>
          <w:lang w:eastAsia="zh-CN"/>
        </w:rPr>
        <w:t>可达到</w:t>
      </w:r>
      <w:r>
        <w:rPr>
          <w:rFonts w:eastAsia="宋体" w:hint="eastAsia"/>
          <w:lang w:eastAsia="zh-CN"/>
        </w:rPr>
        <w:t>65%</w:t>
      </w:r>
      <w:r>
        <w:rPr>
          <w:rFonts w:eastAsia="宋体" w:hint="eastAsia"/>
          <w:lang w:eastAsia="zh-CN"/>
        </w:rPr>
        <w:t>的</w:t>
      </w:r>
      <w:r>
        <w:rPr>
          <w:rFonts w:eastAsia="宋体"/>
          <w:lang w:eastAsia="zh-CN"/>
        </w:rPr>
        <w:t>填充率</w:t>
      </w:r>
      <w:r w:rsidR="00B07E71">
        <w:rPr>
          <w:rFonts w:eastAsia="宋体" w:hint="eastAsia"/>
          <w:lang w:eastAsia="zh-CN"/>
        </w:rPr>
        <w:t>，</w:t>
      </w:r>
      <w:r w:rsidR="00B07E71">
        <w:rPr>
          <w:rFonts w:eastAsia="宋体"/>
          <w:lang w:eastAsia="zh-CN"/>
        </w:rPr>
        <w:t>这已经是</w:t>
      </w:r>
      <w:proofErr w:type="gramStart"/>
      <w:r w:rsidR="00B07E71">
        <w:rPr>
          <w:rFonts w:eastAsia="宋体"/>
          <w:lang w:eastAsia="zh-CN"/>
        </w:rPr>
        <w:t>相同课题</w:t>
      </w:r>
      <w:proofErr w:type="gramEnd"/>
      <w:r w:rsidR="00B07E71">
        <w:rPr>
          <w:rFonts w:eastAsia="宋体" w:hint="eastAsia"/>
          <w:lang w:eastAsia="zh-CN"/>
        </w:rPr>
        <w:t>目前</w:t>
      </w:r>
      <w:r w:rsidR="00B07E71">
        <w:rPr>
          <w:rFonts w:eastAsia="宋体"/>
          <w:lang w:eastAsia="zh-CN"/>
        </w:rPr>
        <w:t>可以达到的</w:t>
      </w:r>
      <w:r w:rsidR="006315FC">
        <w:rPr>
          <w:rFonts w:eastAsia="宋体" w:hint="eastAsia"/>
          <w:lang w:eastAsia="zh-CN"/>
        </w:rPr>
        <w:t>较</w:t>
      </w:r>
      <w:r w:rsidR="00B07E71">
        <w:rPr>
          <w:rFonts w:eastAsia="宋体" w:hint="eastAsia"/>
          <w:lang w:eastAsia="zh-CN"/>
        </w:rPr>
        <w:t>高水准</w:t>
      </w:r>
      <w:r w:rsidR="006315FC">
        <w:rPr>
          <w:rFonts w:eastAsia="宋体" w:hint="eastAsia"/>
          <w:lang w:eastAsia="zh-CN"/>
        </w:rPr>
        <w:t>。</w:t>
      </w:r>
      <w:r>
        <w:rPr>
          <w:rFonts w:eastAsia="宋体" w:hint="eastAsia"/>
          <w:lang w:eastAsia="zh-CN"/>
        </w:rPr>
        <w:t>调整</w:t>
      </w:r>
      <w:r>
        <w:rPr>
          <w:rFonts w:eastAsia="宋体"/>
          <w:lang w:eastAsia="zh-CN"/>
        </w:rPr>
        <w:t>多边形外接圆直径的最小值</w:t>
      </w:r>
      <w:r w:rsidR="00B07E71">
        <w:rPr>
          <w:rFonts w:eastAsia="宋体" w:hint="eastAsia"/>
          <w:lang w:eastAsia="zh-CN"/>
        </w:rPr>
        <w:t>后</w:t>
      </w:r>
      <w:proofErr w:type="gramStart"/>
      <w:r w:rsidR="00B07E71">
        <w:rPr>
          <w:rFonts w:eastAsia="宋体"/>
          <w:lang w:eastAsia="zh-CN"/>
        </w:rPr>
        <w:t>填</w:t>
      </w:r>
      <w:r w:rsidR="00B07E71">
        <w:rPr>
          <w:rFonts w:eastAsia="宋体" w:hint="eastAsia"/>
          <w:lang w:eastAsia="zh-CN"/>
        </w:rPr>
        <w:t>则</w:t>
      </w:r>
      <w:r w:rsidR="00B07E71">
        <w:rPr>
          <w:rFonts w:eastAsia="宋体"/>
          <w:lang w:eastAsia="zh-CN"/>
        </w:rPr>
        <w:t>充</w:t>
      </w:r>
      <w:proofErr w:type="gramEnd"/>
      <w:r w:rsidR="00B07E71">
        <w:rPr>
          <w:rFonts w:eastAsia="宋体"/>
          <w:lang w:eastAsia="zh-CN"/>
        </w:rPr>
        <w:t>率</w:t>
      </w:r>
      <w:r w:rsidR="00B07E71">
        <w:rPr>
          <w:rFonts w:eastAsia="宋体" w:hint="eastAsia"/>
          <w:lang w:eastAsia="zh-CN"/>
        </w:rPr>
        <w:t>最高可达</w:t>
      </w:r>
      <w:r w:rsidR="00B07E71">
        <w:rPr>
          <w:rFonts w:eastAsia="宋体" w:hint="eastAsia"/>
          <w:lang w:eastAsia="zh-CN"/>
        </w:rPr>
        <w:t>70%</w:t>
      </w:r>
      <w:r w:rsidR="00B07E71">
        <w:rPr>
          <w:rFonts w:eastAsia="宋体" w:hint="eastAsia"/>
          <w:lang w:eastAsia="zh-CN"/>
        </w:rPr>
        <w:t>。</w:t>
      </w:r>
    </w:p>
    <w:p w:rsidR="008176A4" w:rsidRPr="00C165AB" w:rsidRDefault="00B07E71" w:rsidP="0085332F">
      <w:pPr>
        <w:ind w:firstLine="576"/>
        <w:rPr>
          <w:rFonts w:eastAsia="宋体"/>
          <w:lang w:eastAsia="zh-CN"/>
        </w:rPr>
      </w:pPr>
      <w:r>
        <w:rPr>
          <w:rFonts w:eastAsia="宋体" w:hint="eastAsia"/>
          <w:lang w:eastAsia="zh-CN"/>
        </w:rPr>
        <w:t>在</w:t>
      </w:r>
      <w:r>
        <w:rPr>
          <w:rFonts w:eastAsia="宋体"/>
          <w:lang w:eastAsia="zh-CN"/>
        </w:rPr>
        <w:t>满足多边形均匀分布的情况下，</w:t>
      </w:r>
      <w:r>
        <w:rPr>
          <w:rFonts w:eastAsia="宋体" w:hint="eastAsia"/>
          <w:lang w:eastAsia="zh-CN"/>
        </w:rPr>
        <w:t>填充率</w:t>
      </w:r>
      <w:r>
        <w:rPr>
          <w:rFonts w:eastAsia="宋体"/>
          <w:lang w:eastAsia="zh-CN"/>
        </w:rPr>
        <w:t>与</w:t>
      </w:r>
      <w:r>
        <w:rPr>
          <w:rFonts w:eastAsia="宋体" w:hint="eastAsia"/>
          <w:lang w:eastAsia="zh-CN"/>
        </w:rPr>
        <w:t>算法</w:t>
      </w:r>
      <w:r>
        <w:rPr>
          <w:rFonts w:eastAsia="宋体"/>
          <w:lang w:eastAsia="zh-CN"/>
        </w:rPr>
        <w:t>运行时间成正比</w:t>
      </w:r>
      <w:r w:rsidR="001F7B88">
        <w:rPr>
          <w:rFonts w:eastAsia="宋体" w:hint="eastAsia"/>
          <w:lang w:eastAsia="zh-CN"/>
        </w:rPr>
        <w:t>。</w:t>
      </w:r>
      <w:r w:rsidR="001F7B88">
        <w:rPr>
          <w:rFonts w:eastAsia="宋体"/>
          <w:lang w:eastAsia="zh-CN"/>
        </w:rPr>
        <w:t>显然</w:t>
      </w:r>
      <w:r w:rsidR="001F7B88">
        <w:rPr>
          <w:rFonts w:eastAsia="宋体" w:hint="eastAsia"/>
          <w:lang w:eastAsia="zh-CN"/>
        </w:rPr>
        <w:t>，随着填充率的增</w:t>
      </w:r>
      <w:r w:rsidR="001F7B88">
        <w:rPr>
          <w:rFonts w:eastAsia="宋体"/>
          <w:lang w:eastAsia="zh-CN"/>
        </w:rPr>
        <w:t>大，投放成功的概率</w:t>
      </w:r>
      <w:r w:rsidR="001F7B88">
        <w:rPr>
          <w:rFonts w:eastAsia="宋体" w:hint="eastAsia"/>
          <w:lang w:eastAsia="zh-CN"/>
        </w:rPr>
        <w:t>呈减</w:t>
      </w:r>
      <w:r w:rsidR="001F7B88">
        <w:rPr>
          <w:rFonts w:eastAsia="宋体"/>
          <w:lang w:eastAsia="zh-CN"/>
        </w:rPr>
        <w:t>小</w:t>
      </w:r>
      <w:r w:rsidR="001F7B88">
        <w:rPr>
          <w:rFonts w:eastAsia="宋体" w:hint="eastAsia"/>
          <w:lang w:eastAsia="zh-CN"/>
        </w:rPr>
        <w:t>趋势</w:t>
      </w:r>
      <w:r w:rsidR="006315FC">
        <w:rPr>
          <w:rFonts w:eastAsia="宋体" w:hint="eastAsia"/>
          <w:lang w:eastAsia="zh-CN"/>
        </w:rPr>
        <w:t>，</w:t>
      </w:r>
      <w:r w:rsidR="006315FC">
        <w:rPr>
          <w:rFonts w:eastAsia="宋体"/>
          <w:lang w:eastAsia="zh-CN"/>
        </w:rPr>
        <w:t>这使得填充率在随即投放算法下是有上界的，</w:t>
      </w:r>
      <w:r w:rsidR="006315FC">
        <w:rPr>
          <w:rFonts w:eastAsia="宋体" w:hint="eastAsia"/>
          <w:lang w:eastAsia="zh-CN"/>
        </w:rPr>
        <w:t>且此</w:t>
      </w:r>
      <w:r w:rsidR="006315FC">
        <w:rPr>
          <w:rFonts w:eastAsia="宋体"/>
          <w:lang w:eastAsia="zh-CN"/>
        </w:rPr>
        <w:t>上界</w:t>
      </w:r>
      <w:r w:rsidR="006315FC">
        <w:rPr>
          <w:rFonts w:eastAsia="宋体" w:hint="eastAsia"/>
          <w:lang w:eastAsia="zh-CN"/>
        </w:rPr>
        <w:t>因</w:t>
      </w:r>
      <w:r w:rsidR="006315FC">
        <w:rPr>
          <w:rFonts w:eastAsia="宋体"/>
          <w:lang w:eastAsia="zh-CN"/>
        </w:rPr>
        <w:t>受多边形</w:t>
      </w:r>
      <w:r w:rsidR="006315FC">
        <w:rPr>
          <w:rFonts w:eastAsia="宋体" w:hint="eastAsia"/>
          <w:lang w:eastAsia="zh-CN"/>
        </w:rPr>
        <w:t>边数</w:t>
      </w:r>
      <w:r w:rsidR="006315FC">
        <w:rPr>
          <w:rFonts w:eastAsia="宋体"/>
          <w:lang w:eastAsia="zh-CN"/>
        </w:rPr>
        <w:t>、形状、大小</w:t>
      </w:r>
      <w:r w:rsidR="006315FC">
        <w:rPr>
          <w:rFonts w:eastAsia="宋体" w:hint="eastAsia"/>
          <w:lang w:eastAsia="zh-CN"/>
        </w:rPr>
        <w:t>、坐标、</w:t>
      </w:r>
      <w:r w:rsidR="006315FC">
        <w:rPr>
          <w:rFonts w:eastAsia="宋体"/>
          <w:lang w:eastAsia="zh-CN"/>
        </w:rPr>
        <w:t>容器大小</w:t>
      </w:r>
      <w:r w:rsidR="006315FC">
        <w:rPr>
          <w:rFonts w:eastAsia="宋体" w:hint="eastAsia"/>
          <w:lang w:eastAsia="zh-CN"/>
        </w:rPr>
        <w:t>和</w:t>
      </w:r>
      <w:r w:rsidR="006315FC">
        <w:rPr>
          <w:rFonts w:eastAsia="宋体"/>
          <w:lang w:eastAsia="zh-CN"/>
        </w:rPr>
        <w:t>形状</w:t>
      </w:r>
      <w:r w:rsidR="006315FC">
        <w:rPr>
          <w:rFonts w:eastAsia="宋体" w:hint="eastAsia"/>
          <w:lang w:eastAsia="zh-CN"/>
        </w:rPr>
        <w:t>等</w:t>
      </w:r>
      <w:r w:rsidR="006315FC">
        <w:rPr>
          <w:rFonts w:eastAsia="宋体"/>
          <w:lang w:eastAsia="zh-CN"/>
        </w:rPr>
        <w:t>因素</w:t>
      </w:r>
      <w:r w:rsidR="006315FC">
        <w:rPr>
          <w:rFonts w:eastAsia="宋体" w:hint="eastAsia"/>
          <w:lang w:eastAsia="zh-CN"/>
        </w:rPr>
        <w:t>的</w:t>
      </w:r>
      <w:r w:rsidR="006315FC">
        <w:rPr>
          <w:rFonts w:eastAsia="宋体"/>
          <w:lang w:eastAsia="zh-CN"/>
        </w:rPr>
        <w:t>影响而</w:t>
      </w:r>
      <w:r w:rsidR="006315FC">
        <w:rPr>
          <w:rFonts w:eastAsia="宋体" w:hint="eastAsia"/>
          <w:lang w:eastAsia="zh-CN"/>
        </w:rPr>
        <w:t>变化。</w:t>
      </w:r>
    </w:p>
    <w:p w:rsidR="00B03718" w:rsidRPr="00C165AB" w:rsidRDefault="00B03718" w:rsidP="006B0EFE">
      <w:pPr>
        <w:rPr>
          <w:rFonts w:eastAsia="宋体"/>
          <w:lang w:eastAsia="zh-CN"/>
        </w:rPr>
      </w:pPr>
    </w:p>
    <w:p w:rsidR="00B03718" w:rsidRDefault="00B03718" w:rsidP="006B0EFE">
      <w:pPr>
        <w:rPr>
          <w:rFonts w:eastAsia="宋体"/>
          <w:lang w:eastAsia="zh-CN"/>
        </w:rPr>
      </w:pPr>
    </w:p>
    <w:p w:rsidR="00B03718" w:rsidRPr="00582731" w:rsidRDefault="00B03718" w:rsidP="006B0EFE">
      <w:pPr>
        <w:rPr>
          <w:rFonts w:eastAsia="宋体"/>
          <w:lang w:eastAsia="zh-CN"/>
        </w:rPr>
      </w:pPr>
      <w:r>
        <w:rPr>
          <w:rFonts w:eastAsia="宋体"/>
          <w:lang w:eastAsia="zh-CN"/>
        </w:rPr>
        <w:br w:type="page"/>
      </w:r>
    </w:p>
    <w:p w:rsidR="006B0EFE" w:rsidRDefault="001664A4" w:rsidP="006B0EFE">
      <w:pPr>
        <w:pStyle w:val="2"/>
        <w:rPr>
          <w:rFonts w:eastAsia="宋体"/>
          <w:lang w:eastAsia="zh-CN"/>
        </w:rPr>
      </w:pPr>
      <w:bookmarkStart w:id="54" w:name="_企业注册信息表Co_SignUp"/>
      <w:bookmarkStart w:id="55" w:name="_云端通讯录组表CL_Group"/>
      <w:bookmarkStart w:id="56" w:name="_云端系统参数配置表Cfg_Parms"/>
      <w:bookmarkStart w:id="57" w:name="_云端用户参数配置表Cfg_UserParms"/>
      <w:bookmarkStart w:id="58" w:name="_Toc384977238"/>
      <w:bookmarkStart w:id="59" w:name="_Toc392618459"/>
      <w:bookmarkEnd w:id="54"/>
      <w:bookmarkEnd w:id="55"/>
      <w:bookmarkEnd w:id="56"/>
      <w:bookmarkEnd w:id="57"/>
      <w:bookmarkEnd w:id="58"/>
      <w:r>
        <w:rPr>
          <w:rFonts w:eastAsia="宋体" w:hint="eastAsia"/>
          <w:lang w:eastAsia="zh-CN"/>
        </w:rPr>
        <w:lastRenderedPageBreak/>
        <w:t>相交</w:t>
      </w:r>
      <w:r w:rsidR="0049416D">
        <w:rPr>
          <w:rFonts w:eastAsia="宋体" w:hint="eastAsia"/>
          <w:lang w:eastAsia="zh-CN"/>
        </w:rPr>
        <w:t>检测</w:t>
      </w:r>
      <w:r w:rsidR="006B0EFE">
        <w:rPr>
          <w:rFonts w:eastAsia="宋体" w:hint="eastAsia"/>
          <w:lang w:eastAsia="zh-CN"/>
        </w:rPr>
        <w:t>算法</w:t>
      </w:r>
      <w:bookmarkEnd w:id="59"/>
    </w:p>
    <w:p w:rsidR="006B0EFE" w:rsidRPr="006B0EFE" w:rsidRDefault="001664A4" w:rsidP="00715A79">
      <w:pPr>
        <w:pStyle w:val="2"/>
        <w:ind w:left="578" w:hanging="578"/>
        <w:rPr>
          <w:rFonts w:eastAsia="宋体"/>
          <w:lang w:eastAsia="zh-CN"/>
        </w:rPr>
      </w:pPr>
      <w:bookmarkStart w:id="60" w:name="_Toc392618460"/>
      <w:r>
        <w:rPr>
          <w:rFonts w:eastAsia="宋体" w:hint="eastAsia"/>
          <w:lang w:eastAsia="zh-CN"/>
        </w:rPr>
        <w:t>3</w:t>
      </w:r>
      <w:r>
        <w:rPr>
          <w:rFonts w:eastAsia="宋体"/>
          <w:lang w:eastAsia="zh-CN"/>
        </w:rPr>
        <w:t>D</w:t>
      </w:r>
      <w:r>
        <w:rPr>
          <w:rFonts w:eastAsia="宋体" w:hint="eastAsia"/>
          <w:lang w:eastAsia="zh-CN"/>
        </w:rPr>
        <w:t>相交</w:t>
      </w:r>
      <w:r>
        <w:rPr>
          <w:rFonts w:eastAsia="宋体"/>
          <w:lang w:eastAsia="zh-CN"/>
        </w:rPr>
        <w:t>检测算法由</w:t>
      </w:r>
      <w:r>
        <w:rPr>
          <w:rFonts w:eastAsia="宋体" w:hint="eastAsia"/>
          <w:lang w:eastAsia="zh-CN"/>
        </w:rPr>
        <w:t>四</w:t>
      </w:r>
      <w:r>
        <w:rPr>
          <w:rFonts w:eastAsia="宋体" w:hint="eastAsia"/>
          <w:lang w:eastAsia="zh-CN"/>
        </w:rPr>
        <w:t>.3</w:t>
      </w:r>
      <w:r>
        <w:rPr>
          <w:rFonts w:eastAsia="宋体" w:hint="eastAsia"/>
          <w:lang w:eastAsia="zh-CN"/>
        </w:rPr>
        <w:t>推广</w:t>
      </w:r>
      <w:r>
        <w:rPr>
          <w:rFonts w:eastAsia="宋体"/>
          <w:lang w:eastAsia="zh-CN"/>
        </w:rPr>
        <w:t>而来</w:t>
      </w:r>
      <w:r w:rsidR="00E51123">
        <w:rPr>
          <w:rFonts w:eastAsia="宋体" w:hint="eastAsia"/>
          <w:lang w:eastAsia="zh-CN"/>
        </w:rPr>
        <w:t>，</w:t>
      </w:r>
      <w:r w:rsidR="00E51123">
        <w:rPr>
          <w:rFonts w:eastAsia="宋体"/>
          <w:lang w:eastAsia="zh-CN"/>
        </w:rPr>
        <w:t>不再赘述。</w:t>
      </w:r>
      <w:bookmarkEnd w:id="60"/>
    </w:p>
    <w:p w:rsidR="006B0EFE" w:rsidRDefault="006B0EFE" w:rsidP="006B0EFE">
      <w:pPr>
        <w:rPr>
          <w:rFonts w:eastAsia="宋体"/>
          <w:lang w:eastAsia="zh-CN"/>
        </w:rPr>
      </w:pPr>
    </w:p>
    <w:p w:rsidR="006B0EFE" w:rsidRPr="006B0EFE" w:rsidRDefault="006B0EFE" w:rsidP="00715A79">
      <w:pPr>
        <w:pStyle w:val="2"/>
        <w:ind w:left="578" w:hanging="578"/>
        <w:rPr>
          <w:rFonts w:eastAsia="宋体"/>
          <w:lang w:eastAsia="zh-CN"/>
        </w:rPr>
      </w:pPr>
      <w:bookmarkStart w:id="61" w:name="_Toc392618461"/>
      <w:r>
        <w:rPr>
          <w:rFonts w:eastAsia="宋体" w:hint="eastAsia"/>
          <w:lang w:eastAsia="zh-CN"/>
        </w:rPr>
        <w:t>填充率分析</w:t>
      </w:r>
      <w:bookmarkEnd w:id="61"/>
    </w:p>
    <w:p w:rsidR="006B0EFE" w:rsidRPr="006B0EFE" w:rsidRDefault="00E51123" w:rsidP="0085332F">
      <w:pPr>
        <w:ind w:firstLine="432"/>
        <w:rPr>
          <w:rFonts w:eastAsia="宋体"/>
          <w:lang w:eastAsia="zh-CN"/>
        </w:rPr>
      </w:pPr>
      <w:r>
        <w:rPr>
          <w:rFonts w:eastAsia="宋体" w:hint="eastAsia"/>
          <w:lang w:eastAsia="zh-CN"/>
        </w:rPr>
        <w:t>显然，三维</w:t>
      </w:r>
      <w:r>
        <w:rPr>
          <w:rFonts w:eastAsia="宋体"/>
          <w:lang w:eastAsia="zh-CN"/>
        </w:rPr>
        <w:t>体积的填充率</w:t>
      </w:r>
      <w:r>
        <w:rPr>
          <w:rFonts w:eastAsia="宋体" w:hint="eastAsia"/>
          <w:lang w:eastAsia="zh-CN"/>
        </w:rPr>
        <w:t>同二维</w:t>
      </w:r>
      <w:r>
        <w:rPr>
          <w:rFonts w:eastAsia="宋体"/>
          <w:lang w:eastAsia="zh-CN"/>
        </w:rPr>
        <w:t>的情况类似，</w:t>
      </w:r>
      <w:r>
        <w:rPr>
          <w:rFonts w:eastAsia="宋体" w:hint="eastAsia"/>
          <w:lang w:eastAsia="zh-CN"/>
        </w:rPr>
        <w:t>受到</w:t>
      </w:r>
      <w:r>
        <w:rPr>
          <w:rFonts w:eastAsia="宋体"/>
          <w:lang w:eastAsia="zh-CN"/>
        </w:rPr>
        <w:t>诸多因素影响</w:t>
      </w:r>
      <w:r>
        <w:rPr>
          <w:rFonts w:eastAsia="宋体" w:hint="eastAsia"/>
          <w:lang w:eastAsia="zh-CN"/>
        </w:rPr>
        <w:t>。在</w:t>
      </w:r>
      <w:r>
        <w:rPr>
          <w:rFonts w:eastAsia="宋体"/>
          <w:lang w:eastAsia="zh-CN"/>
        </w:rPr>
        <w:t>混凝土细观结构</w:t>
      </w:r>
      <w:r>
        <w:rPr>
          <w:rFonts w:eastAsia="宋体" w:hint="eastAsia"/>
          <w:lang w:eastAsia="zh-CN"/>
        </w:rPr>
        <w:t>生成</w:t>
      </w:r>
      <w:r>
        <w:rPr>
          <w:rFonts w:eastAsia="宋体"/>
          <w:lang w:eastAsia="zh-CN"/>
        </w:rPr>
        <w:t>和</w:t>
      </w:r>
      <w:r>
        <w:rPr>
          <w:rFonts w:eastAsia="宋体" w:hint="eastAsia"/>
          <w:lang w:eastAsia="zh-CN"/>
        </w:rPr>
        <w:t>投放</w:t>
      </w:r>
      <w:r>
        <w:rPr>
          <w:rFonts w:eastAsia="宋体"/>
          <w:lang w:eastAsia="zh-CN"/>
        </w:rPr>
        <w:t>问题上</w:t>
      </w:r>
      <w:r>
        <w:rPr>
          <w:rFonts w:eastAsia="宋体" w:hint="eastAsia"/>
          <w:lang w:eastAsia="zh-CN"/>
        </w:rPr>
        <w:t>，三维</w:t>
      </w:r>
      <w:r>
        <w:rPr>
          <w:rFonts w:eastAsia="宋体"/>
          <w:lang w:eastAsia="zh-CN"/>
        </w:rPr>
        <w:t>富勒级配</w:t>
      </w:r>
      <w:r>
        <w:rPr>
          <w:rFonts w:eastAsia="宋体" w:hint="eastAsia"/>
          <w:lang w:eastAsia="zh-CN"/>
        </w:rPr>
        <w:t>曲线</w:t>
      </w:r>
      <w:r>
        <w:rPr>
          <w:rFonts w:eastAsia="宋体"/>
          <w:lang w:eastAsia="zh-CN"/>
        </w:rPr>
        <w:t>得到的骨料结构能达到最优密实度条件</w:t>
      </w:r>
      <w:r>
        <w:rPr>
          <w:rFonts w:eastAsia="宋体" w:hint="eastAsia"/>
          <w:lang w:eastAsia="zh-CN"/>
        </w:rPr>
        <w:t>，</w:t>
      </w:r>
      <w:r>
        <w:rPr>
          <w:rFonts w:eastAsia="宋体"/>
          <w:lang w:eastAsia="zh-CN"/>
        </w:rPr>
        <w:t>相关</w:t>
      </w:r>
      <w:r>
        <w:rPr>
          <w:rFonts w:eastAsia="宋体" w:hint="eastAsia"/>
          <w:lang w:eastAsia="zh-CN"/>
        </w:rPr>
        <w:t>文献</w:t>
      </w:r>
      <w:r>
        <w:rPr>
          <w:rFonts w:eastAsia="宋体"/>
          <w:lang w:eastAsia="zh-CN"/>
        </w:rPr>
        <w:t>报道三维的</w:t>
      </w:r>
      <w:r>
        <w:rPr>
          <w:rFonts w:eastAsia="宋体" w:hint="eastAsia"/>
          <w:lang w:eastAsia="zh-CN"/>
        </w:rPr>
        <w:t>体积</w:t>
      </w:r>
      <w:r>
        <w:rPr>
          <w:rFonts w:eastAsia="宋体"/>
          <w:lang w:eastAsia="zh-CN"/>
        </w:rPr>
        <w:t>填充率为</w:t>
      </w:r>
      <w:r>
        <w:rPr>
          <w:rFonts w:eastAsia="宋体" w:hint="eastAsia"/>
          <w:lang w:eastAsia="zh-CN"/>
        </w:rPr>
        <w:t>50%</w:t>
      </w:r>
      <w:r>
        <w:rPr>
          <w:rFonts w:eastAsia="宋体" w:hint="eastAsia"/>
          <w:lang w:eastAsia="zh-CN"/>
        </w:rPr>
        <w:t>。</w:t>
      </w:r>
    </w:p>
    <w:p w:rsidR="006B0EFE" w:rsidRPr="006B0EFE" w:rsidRDefault="006B0EFE" w:rsidP="006B0EFE">
      <w:pPr>
        <w:rPr>
          <w:rFonts w:eastAsia="宋体"/>
          <w:lang w:eastAsia="zh-CN"/>
        </w:rPr>
      </w:pPr>
    </w:p>
    <w:p w:rsidR="008336EA" w:rsidRDefault="008336EA" w:rsidP="008336EA">
      <w:pPr>
        <w:rPr>
          <w:rFonts w:ascii="Times" w:eastAsia="宋体" w:hAnsi="Times" w:cs="Times"/>
          <w:color w:val="000000"/>
          <w:lang w:eastAsia="zh-CN"/>
        </w:rPr>
      </w:pPr>
    </w:p>
    <w:p w:rsidR="00CA32F8" w:rsidRDefault="008175FC" w:rsidP="0085332F">
      <w:pPr>
        <w:pStyle w:val="1"/>
        <w:rPr>
          <w:lang w:eastAsia="zh-CN"/>
        </w:rPr>
      </w:pPr>
      <w:bookmarkStart w:id="62" w:name="_Toc392618462"/>
      <w:bookmarkEnd w:id="21"/>
      <w:bookmarkEnd w:id="22"/>
      <w:r w:rsidRPr="008175FC">
        <w:rPr>
          <w:rFonts w:hint="eastAsia"/>
        </w:rPr>
        <w:t>难点</w:t>
      </w:r>
      <w:bookmarkEnd w:id="62"/>
    </w:p>
    <w:p w:rsidR="008175FC" w:rsidRDefault="008175FC" w:rsidP="00715A79">
      <w:pPr>
        <w:pStyle w:val="2"/>
        <w:ind w:left="578" w:hanging="578"/>
        <w:rPr>
          <w:rFonts w:eastAsia="宋体"/>
          <w:lang w:eastAsia="zh-CN"/>
        </w:rPr>
      </w:pPr>
      <w:bookmarkStart w:id="63" w:name="_Toc392618463"/>
      <w:r>
        <w:rPr>
          <w:rFonts w:eastAsia="宋体" w:hint="eastAsia"/>
          <w:lang w:eastAsia="zh-CN"/>
        </w:rPr>
        <w:t>理论难点分</w:t>
      </w:r>
      <w:bookmarkEnd w:id="63"/>
    </w:p>
    <w:p w:rsidR="0006602E" w:rsidRDefault="00F459EB" w:rsidP="00043BBF">
      <w:pPr>
        <w:numPr>
          <w:ilvl w:val="0"/>
          <w:numId w:val="16"/>
        </w:numPr>
        <w:rPr>
          <w:rFonts w:eastAsia="宋体"/>
          <w:lang w:eastAsia="zh-CN"/>
        </w:rPr>
      </w:pPr>
      <w:r>
        <w:rPr>
          <w:rFonts w:eastAsia="宋体" w:hint="eastAsia"/>
          <w:lang w:eastAsia="zh-CN"/>
        </w:rPr>
        <w:t>多边形（</w:t>
      </w:r>
      <w:r>
        <w:rPr>
          <w:rFonts w:eastAsia="宋体"/>
          <w:lang w:eastAsia="zh-CN"/>
        </w:rPr>
        <w:t>多面体</w:t>
      </w:r>
      <w:r>
        <w:rPr>
          <w:rFonts w:eastAsia="宋体" w:hint="eastAsia"/>
          <w:lang w:eastAsia="zh-CN"/>
        </w:rPr>
        <w:t>）生成</w:t>
      </w:r>
      <w:r>
        <w:rPr>
          <w:rFonts w:eastAsia="宋体"/>
          <w:lang w:eastAsia="zh-CN"/>
        </w:rPr>
        <w:t>过程中的尖锐</w:t>
      </w:r>
      <w:r>
        <w:rPr>
          <w:rFonts w:eastAsia="宋体" w:hint="eastAsia"/>
          <w:lang w:eastAsia="zh-CN"/>
        </w:rPr>
        <w:t>度</w:t>
      </w:r>
      <w:r>
        <w:rPr>
          <w:rFonts w:eastAsia="宋体"/>
          <w:lang w:eastAsia="zh-CN"/>
        </w:rPr>
        <w:t>控制</w:t>
      </w:r>
      <w:r w:rsidR="00043BBF">
        <w:rPr>
          <w:rFonts w:eastAsia="宋体" w:hint="eastAsia"/>
          <w:lang w:eastAsia="zh-CN"/>
        </w:rPr>
        <w:t>。</w:t>
      </w:r>
    </w:p>
    <w:p w:rsidR="00F459EB" w:rsidRDefault="00F459EB" w:rsidP="00C8171D">
      <w:pPr>
        <w:numPr>
          <w:ilvl w:val="0"/>
          <w:numId w:val="16"/>
        </w:numPr>
        <w:rPr>
          <w:rFonts w:eastAsia="宋体"/>
          <w:lang w:eastAsia="zh-CN"/>
        </w:rPr>
      </w:pPr>
      <w:r>
        <w:rPr>
          <w:rFonts w:eastAsia="宋体" w:hint="eastAsia"/>
          <w:lang w:eastAsia="zh-CN"/>
        </w:rPr>
        <w:t>2</w:t>
      </w:r>
      <w:r>
        <w:rPr>
          <w:rFonts w:eastAsia="宋体"/>
          <w:lang w:eastAsia="zh-CN"/>
        </w:rPr>
        <w:t>D</w:t>
      </w:r>
      <w:r>
        <w:rPr>
          <w:rFonts w:eastAsia="宋体"/>
          <w:lang w:eastAsia="zh-CN"/>
        </w:rPr>
        <w:t>（</w:t>
      </w:r>
      <w:r>
        <w:rPr>
          <w:rFonts w:eastAsia="宋体" w:hint="eastAsia"/>
          <w:lang w:eastAsia="zh-CN"/>
        </w:rPr>
        <w:t>3</w:t>
      </w:r>
      <w:r>
        <w:rPr>
          <w:rFonts w:eastAsia="宋体"/>
          <w:lang w:eastAsia="zh-CN"/>
        </w:rPr>
        <w:t>D</w:t>
      </w:r>
      <w:r>
        <w:rPr>
          <w:rFonts w:eastAsia="宋体"/>
          <w:lang w:eastAsia="zh-CN"/>
        </w:rPr>
        <w:t>）情况下多边形（多面体）之间</w:t>
      </w:r>
      <w:r w:rsidR="00043BBF">
        <w:rPr>
          <w:rFonts w:eastAsia="宋体" w:hint="eastAsia"/>
          <w:lang w:eastAsia="zh-CN"/>
        </w:rPr>
        <w:t>的</w:t>
      </w:r>
      <w:r>
        <w:rPr>
          <w:rFonts w:eastAsia="宋体" w:hint="eastAsia"/>
          <w:lang w:eastAsia="zh-CN"/>
        </w:rPr>
        <w:t>相交</w:t>
      </w:r>
      <w:r w:rsidR="00043BBF">
        <w:rPr>
          <w:rFonts w:eastAsia="宋体" w:hint="eastAsia"/>
          <w:lang w:eastAsia="zh-CN"/>
        </w:rPr>
        <w:t>检测。</w:t>
      </w:r>
    </w:p>
    <w:p w:rsidR="00F459EB" w:rsidRDefault="00F459EB" w:rsidP="0085332F">
      <w:pPr>
        <w:numPr>
          <w:ilvl w:val="0"/>
          <w:numId w:val="16"/>
        </w:numPr>
        <w:rPr>
          <w:rFonts w:eastAsia="宋体"/>
          <w:lang w:eastAsia="zh-CN"/>
        </w:rPr>
      </w:pPr>
      <w:r>
        <w:rPr>
          <w:rFonts w:eastAsia="宋体" w:hint="eastAsia"/>
          <w:lang w:eastAsia="zh-CN"/>
        </w:rPr>
        <w:t>随机投放</w:t>
      </w:r>
      <w:r>
        <w:rPr>
          <w:rFonts w:eastAsia="宋体"/>
          <w:lang w:eastAsia="zh-CN"/>
        </w:rPr>
        <w:t>算法</w:t>
      </w:r>
      <w:r>
        <w:rPr>
          <w:rFonts w:eastAsia="宋体" w:hint="eastAsia"/>
          <w:lang w:eastAsia="zh-CN"/>
        </w:rPr>
        <w:t>速度</w:t>
      </w:r>
      <w:r>
        <w:rPr>
          <w:rFonts w:eastAsia="宋体"/>
          <w:lang w:eastAsia="zh-CN"/>
        </w:rPr>
        <w:t>优化</w:t>
      </w:r>
      <w:r>
        <w:rPr>
          <w:rFonts w:eastAsia="宋体" w:hint="eastAsia"/>
          <w:lang w:eastAsia="zh-CN"/>
        </w:rPr>
        <w:t>。</w:t>
      </w:r>
    </w:p>
    <w:p w:rsidR="00380ECD" w:rsidRDefault="00F459EB" w:rsidP="0085332F">
      <w:pPr>
        <w:numPr>
          <w:ilvl w:val="0"/>
          <w:numId w:val="16"/>
        </w:numPr>
        <w:rPr>
          <w:rFonts w:eastAsia="宋体"/>
          <w:lang w:eastAsia="zh-CN"/>
        </w:rPr>
      </w:pPr>
      <w:r>
        <w:rPr>
          <w:rFonts w:eastAsia="宋体" w:hint="eastAsia"/>
          <w:lang w:eastAsia="zh-CN"/>
        </w:rPr>
        <w:t>提升</w:t>
      </w:r>
      <w:r>
        <w:rPr>
          <w:rFonts w:eastAsia="宋体"/>
          <w:lang w:eastAsia="zh-CN"/>
        </w:rPr>
        <w:t>填充率。</w:t>
      </w:r>
    </w:p>
    <w:p w:rsidR="00F459EB" w:rsidRPr="00C8171D" w:rsidRDefault="00F459EB" w:rsidP="0085332F">
      <w:pPr>
        <w:rPr>
          <w:rFonts w:eastAsia="宋体"/>
          <w:lang w:eastAsia="zh-CN"/>
        </w:rPr>
      </w:pPr>
    </w:p>
    <w:sectPr w:rsidR="00F459EB" w:rsidRPr="00C8171D" w:rsidSect="008F1A74">
      <w:footerReference w:type="default" r:id="rId36"/>
      <w:type w:val="continuous"/>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63A" w:rsidRDefault="00BD663A">
      <w:pPr>
        <w:ind w:firstLine="480"/>
      </w:pPr>
      <w:r>
        <w:separator/>
      </w:r>
    </w:p>
  </w:endnote>
  <w:endnote w:type="continuationSeparator" w:id="0">
    <w:p w:rsidR="00BD663A" w:rsidRDefault="00BD663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宋体@.曲.籀.">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voxBOX">
    <w:altName w:val="Times New Roman"/>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CF4" w:rsidRPr="008A2AD4" w:rsidRDefault="00FC1CF4" w:rsidP="008A2AD4">
    <w:pPr>
      <w:pStyle w:val="a6"/>
      <w:pBdr>
        <w:top w:val="single" w:sz="4" w:space="1" w:color="auto"/>
      </w:pBdr>
      <w:tabs>
        <w:tab w:val="left" w:pos="2655"/>
      </w:tabs>
      <w:rPr>
        <w:rFonts w:ascii="Times New Roman" w:eastAsia="宋体" w:hAnsi="Times New Roman"/>
        <w:lang w:eastAsia="zh-CN"/>
      </w:rPr>
    </w:pPr>
    <w:r w:rsidRPr="0052365B">
      <w:rPr>
        <w:rFonts w:ascii="Times New Roman" w:eastAsia="宋体" w:hAnsi="Times New Roman"/>
        <w:b/>
      </w:rPr>
      <w:t>www.vadeware.co</w:t>
    </w:r>
    <w:r w:rsidRPr="0052365B">
      <w:rPr>
        <w:rFonts w:ascii="Times New Roman" w:eastAsia="宋体" w:hAnsi="Times New Roman" w:hint="eastAsia"/>
        <w:b/>
      </w:rPr>
      <w:t xml:space="preserve">m </w:t>
    </w:r>
    <w:r w:rsidRPr="0052365B">
      <w:rPr>
        <w:rFonts w:ascii="Times New Roman" w:eastAsia="宋体" w:hAnsi="Times New Roman" w:hint="eastAsia"/>
      </w:rPr>
      <w:t xml:space="preserve">         </w:t>
    </w:r>
    <w:r>
      <w:rPr>
        <w:rFonts w:ascii="Times New Roman" w:eastAsia="宋体" w:hAnsi="Times New Roman" w:hint="eastAsia"/>
      </w:rPr>
      <w:t xml:space="preserve">                                                                  </w:t>
    </w:r>
    <w:r>
      <w:rPr>
        <w:rFonts w:ascii="Times New Roman" w:eastAsia="宋体" w:hAnsi="Times New Roman" w:hint="eastAsia"/>
        <w:lang w:eastAsia="zh-CN"/>
      </w:rPr>
      <w:t xml:space="preserve">                                                  </w:t>
    </w:r>
    <w:r>
      <w:rPr>
        <w:rFonts w:ascii="Times New Roman" w:eastAsia="宋体" w:hAnsi="Times New Roman" w:hint="eastAsia"/>
      </w:rPr>
      <w:t xml:space="preserve">  </w:t>
    </w:r>
    <w:r w:rsidRPr="0052365B">
      <w:rPr>
        <w:rFonts w:ascii="Times New Roman" w:eastAsia="宋体" w:hAnsi="Times New Roman"/>
        <w:b/>
      </w:rPr>
      <w:t>021-3</w:t>
    </w:r>
    <w:r>
      <w:rPr>
        <w:rFonts w:ascii="Times New Roman" w:eastAsia="宋体" w:hAnsi="Times New Roman" w:hint="eastAsia"/>
        <w:b/>
      </w:rPr>
      <w:t>3886180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CF4" w:rsidRPr="008A2AD4" w:rsidRDefault="00FC1CF4" w:rsidP="004B1D4C">
    <w:pPr>
      <w:pStyle w:val="a6"/>
      <w:pBdr>
        <w:top w:val="single" w:sz="4" w:space="1" w:color="auto"/>
      </w:pBdr>
      <w:tabs>
        <w:tab w:val="left" w:pos="2655"/>
      </w:tabs>
      <w:jc w:val="center"/>
      <w:rPr>
        <w:rFonts w:ascii="Times New Roman" w:eastAsia="宋体" w:hAnsi="Times New Roman"/>
        <w:lang w:eastAsia="zh-CN"/>
      </w:rPr>
    </w:pPr>
    <w:r>
      <w:rPr>
        <w:rFonts w:eastAsia="宋体" w:hint="eastAsia"/>
        <w:lang w:eastAsia="zh-CN"/>
      </w:rPr>
      <w:t>三阶行列式定理</w:t>
    </w:r>
    <w:r>
      <w:rPr>
        <w:rFonts w:eastAsia="宋体" w:hint="eastAsia"/>
        <w:lang w:eastAsia="zh-CN"/>
      </w:rPr>
      <w:t>6</w:t>
    </w:r>
    <w:r w:rsidRPr="004B3F00">
      <w:rPr>
        <w:rFonts w:eastAsia="宋体" w:hint="eastAsia"/>
        <w:vertAlign w:val="superscript"/>
        <w:lang w:eastAsia="zh-CN"/>
      </w:rP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CF4" w:rsidRPr="00380ECD" w:rsidRDefault="00FC1CF4" w:rsidP="00380ECD">
    <w:pPr>
      <w:pStyle w:val="a6"/>
      <w:ind w:firstLine="480"/>
      <w:rPr>
        <w:rFonts w:eastAsia="宋体"/>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63A" w:rsidRDefault="00BD663A">
      <w:pPr>
        <w:ind w:firstLine="480"/>
      </w:pPr>
      <w:r>
        <w:separator/>
      </w:r>
    </w:p>
  </w:footnote>
  <w:footnote w:type="continuationSeparator" w:id="0">
    <w:p w:rsidR="00BD663A" w:rsidRDefault="00BD663A">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CF4" w:rsidRPr="001E05E5" w:rsidRDefault="00BD663A" w:rsidP="008A2AD4">
    <w:pPr>
      <w:pStyle w:val="a5"/>
      <w:ind w:firstLineChars="100" w:firstLine="180"/>
      <w:rPr>
        <w:rFonts w:ascii="voxBOX" w:eastAsia="宋体" w:hAnsi="voxBOX"/>
        <w:sz w:val="52"/>
        <w:szCs w:val="52"/>
        <w:lang w:eastAsia="zh-CN"/>
      </w:rPr>
    </w:pPr>
    <w:r>
      <w:rPr>
        <w:rFonts w:ascii="Calibri" w:hAnsi="Calibri"/>
        <w:noProof/>
        <w:sz w:val="18"/>
        <w:szCs w:val="18"/>
        <w:lang w:eastAsia="zh-CN"/>
      </w:rPr>
      <w:pict>
        <v:shapetype id="_x0000_t32" coordsize="21600,21600" o:spt="32" o:oned="t" path="m,l21600,21600e" filled="f">
          <v:path arrowok="t" fillok="f" o:connecttype="none"/>
          <o:lock v:ext="edit" shapetype="t"/>
        </v:shapetype>
        <v:shape id="_x0000_s2054" type="#_x0000_t32" style="position:absolute;left:0;text-align:left;margin-left:10.5pt;margin-top:31.5pt;width:450.75pt;height:0;z-index:251657216" o:connectortype="straight"/>
      </w:pict>
    </w:r>
    <w:r>
      <w:rPr>
        <w:rFonts w:ascii="Calibri" w:hAnsi="Calibri"/>
        <w:noProof/>
        <w:sz w:val="18"/>
        <w:szCs w:val="1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left:0;text-align:left;margin-left:0;margin-top:0;width:633.95pt;height:45.25pt;rotation:315;z-index:-251660288;mso-position-horizontal:center;mso-position-horizontal-relative:margin;mso-position-vertical:center;mso-position-vertical-relative:margin" o:allowincell="f" fillcolor="#d8d8d8" stroked="f">
          <v:fill opacity=".5"/>
          <v:textpath style="font-family:&quot;宋体&quot;;font-size:1pt" string="上海卫德卫尔信息技术有限公司"/>
          <w10:wrap anchorx="margin" anchory="margin"/>
        </v:shape>
      </w:pict>
    </w:r>
    <w:r w:rsidR="00FC1CF4">
      <w:rPr>
        <w:rFonts w:ascii="voxBOX" w:hAnsi="voxBOX" w:hint="eastAsia"/>
        <w:color w:val="31849B"/>
        <w:sz w:val="52"/>
        <w:szCs w:val="52"/>
        <w:lang w:eastAsia="zh-CN"/>
      </w:rPr>
      <w:t xml:space="preserve">                </w:t>
    </w:r>
    <w:r w:rsidR="00FC1CF4">
      <w:rPr>
        <w:rFonts w:ascii="宋体" w:eastAsia="宋体" w:hAnsi="宋体" w:hint="eastAsia"/>
        <w:color w:val="31849B"/>
        <w:sz w:val="52"/>
        <w:szCs w:val="52"/>
        <w:lang w:eastAsia="zh-CN"/>
      </w:rPr>
      <w:t xml:space="preserve">          </w:t>
    </w:r>
    <w:r>
      <w:rPr>
        <w:noProof/>
        <w:lang w:eastAsia="zh-CN"/>
      </w:rPr>
      <w:pict>
        <v:shape id="PowerPlusWaterMarkObject27235783" o:spid="_x0000_s2052" type="#_x0000_t136" style="position:absolute;left:0;text-align:left;margin-left:0;margin-top:0;width:633.95pt;height:45.25pt;rotation:315;z-index:-251661312;mso-position-horizontal:center;mso-position-horizontal-relative:margin;mso-position-vertical:center;mso-position-vertical-relative:margin" o:allowincell="f" fillcolor="#d8d8d8" stroked="f">
          <v:fill opacity=".5"/>
          <v:textpath style="font-family:&quot;宋体&quot;;font-size:1pt" string="上海卫德卫尔信息技术有限公司"/>
          <w10:wrap anchorx="margin" anchory="margin"/>
        </v:shape>
      </w:pict>
    </w:r>
    <w:r w:rsidR="00FC1CF4" w:rsidRPr="001E05E5">
      <w:rPr>
        <w:rFonts w:ascii="voxBOX" w:eastAsia="宋体" w:hAnsi="voxBOX" w:hint="eastAsia"/>
        <w:b/>
        <w:lang w:eastAsia="zh-CN"/>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CF4" w:rsidRPr="008A2AD4" w:rsidRDefault="00BD663A" w:rsidP="00C935BB">
    <w:pPr>
      <w:pStyle w:val="a5"/>
      <w:ind w:firstLineChars="100" w:firstLine="180"/>
      <w:rPr>
        <w:rFonts w:ascii="voxBOX" w:hAnsi="voxBOX"/>
        <w:sz w:val="52"/>
        <w:szCs w:val="52"/>
        <w:lang w:eastAsia="zh-CN"/>
      </w:rPr>
    </w:pPr>
    <w:r>
      <w:rPr>
        <w:rFonts w:ascii="Calibri" w:hAnsi="Calibri"/>
        <w:noProof/>
        <w:sz w:val="18"/>
        <w:szCs w:val="18"/>
        <w:lang w:eastAsia="zh-CN"/>
      </w:rPr>
      <w:pict>
        <v:shapetype id="_x0000_t32" coordsize="21600,21600" o:spt="32" o:oned="t" path="m,l21600,21600e" filled="f">
          <v:path arrowok="t" fillok="f" o:connecttype="none"/>
          <o:lock v:ext="edit" shapetype="t"/>
        </v:shapetype>
        <v:shape id="_x0000_s2057" type="#_x0000_t32" style="position:absolute;left:0;text-align:left;margin-left:10.5pt;margin-top:31.5pt;width:450.75pt;height:0;z-index:251660288" o:connectortype="straight"/>
      </w:pict>
    </w:r>
    <w:r>
      <w:rPr>
        <w:rFonts w:ascii="Calibri" w:hAnsi="Calibri"/>
        <w:noProof/>
        <w:sz w:val="18"/>
        <w:szCs w:val="1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6" type="#_x0000_t136" style="position:absolute;left:0;text-align:left;margin-left:0;margin-top:0;width:633.95pt;height:45.25pt;rotation:315;z-index:-251657216;mso-position-horizontal:center;mso-position-horizontal-relative:margin;mso-position-vertical:center;mso-position-vertical-relative:margin" o:allowincell="f" fillcolor="#d8d8d8" stroked="f">
          <v:fill opacity=".5"/>
          <v:textpath style="font-family:&quot;宋体&quot;;font-size:1pt" string="上海卫德卫尔信息技术有限公司"/>
          <w10:wrap anchorx="margin" anchory="margin"/>
        </v:shape>
      </w:pict>
    </w:r>
    <w:r w:rsidR="00FC1CF4">
      <w:rPr>
        <w:noProof/>
        <w:lang w:eastAsia="zh-CN"/>
      </w:rPr>
      <w:t xml:space="preserve"> </w:t>
    </w:r>
    <w:r>
      <w:rPr>
        <w:noProof/>
        <w:lang w:eastAsia="zh-CN"/>
      </w:rPr>
      <w:pict>
        <v:shape id="_x0000_s2055" type="#_x0000_t136" style="position:absolute;left:0;text-align:left;margin-left:0;margin-top:0;width:633.95pt;height:45.25pt;rotation:315;z-index:-251658240;mso-position-horizontal:center;mso-position-horizontal-relative:margin;mso-position-vertical:center;mso-position-vertical-relative:margin" o:allowincell="f" fillcolor="#d8d8d8" stroked="f">
          <v:fill opacity=".5"/>
          <v:textpath style="font-family:&quot;宋体&quot;;font-size:1pt" string="上海卫德卫尔信息技术有限公司"/>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32368"/>
    <w:multiLevelType w:val="hybridMultilevel"/>
    <w:tmpl w:val="7BC0F300"/>
    <w:lvl w:ilvl="0" w:tplc="254E9EFA">
      <w:start w:val="1"/>
      <w:numFmt w:val="decimalEnclosedCircle"/>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
    <w:nsid w:val="194F3461"/>
    <w:multiLevelType w:val="hybridMultilevel"/>
    <w:tmpl w:val="93F24CCE"/>
    <w:lvl w:ilvl="0" w:tplc="95E4D450">
      <w:start w:val="1"/>
      <w:numFmt w:val="decimalEnclosedCircle"/>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
    <w:nsid w:val="40D434A9"/>
    <w:multiLevelType w:val="hybridMultilevel"/>
    <w:tmpl w:val="D952D8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580F4F"/>
    <w:multiLevelType w:val="hybridMultilevel"/>
    <w:tmpl w:val="16BC821C"/>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4">
    <w:nsid w:val="421C6E6C"/>
    <w:multiLevelType w:val="hybridMultilevel"/>
    <w:tmpl w:val="D952D8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6FE3875"/>
    <w:multiLevelType w:val="multilevel"/>
    <w:tmpl w:val="5E66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D0757D9"/>
    <w:multiLevelType w:val="hybridMultilevel"/>
    <w:tmpl w:val="ED5228A8"/>
    <w:lvl w:ilvl="0" w:tplc="89AE70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578242E"/>
    <w:multiLevelType w:val="hybridMultilevel"/>
    <w:tmpl w:val="C67AF276"/>
    <w:lvl w:ilvl="0" w:tplc="89B45AC6">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6CA13B6D"/>
    <w:multiLevelType w:val="hybridMultilevel"/>
    <w:tmpl w:val="ED5228A8"/>
    <w:lvl w:ilvl="0" w:tplc="89AE70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71B2566"/>
    <w:multiLevelType w:val="hybridMultilevel"/>
    <w:tmpl w:val="43906D1A"/>
    <w:lvl w:ilvl="0" w:tplc="E9E457D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nsid w:val="7AF84DA2"/>
    <w:multiLevelType w:val="multilevel"/>
    <w:tmpl w:val="00ECAF96"/>
    <w:lvl w:ilvl="0">
      <w:start w:val="1"/>
      <w:numFmt w:val="chineseCountingThousand"/>
      <w:pStyle w:val="1"/>
      <w:lvlText w:val="%1、"/>
      <w:lvlJc w:val="left"/>
      <w:pPr>
        <w:ind w:left="432" w:hanging="432"/>
      </w:pPr>
    </w:lvl>
    <w:lvl w:ilvl="1">
      <w:start w:val="1"/>
      <w:numFmt w:val="decimal"/>
      <w:pStyle w:val="2"/>
      <w:suff w:val="space"/>
      <w:lvlText w:val="%1.%2"/>
      <w:lvlJc w:val="left"/>
      <w:pPr>
        <w:ind w:left="3978" w:hanging="576"/>
      </w:pPr>
    </w:lvl>
    <w:lvl w:ilvl="2">
      <w:start w:val="1"/>
      <w:numFmt w:val="decimal"/>
      <w:pStyle w:val="3"/>
      <w:suff w:val="space"/>
      <w:lvlText w:val="%1.%2.%3"/>
      <w:lvlJc w:val="left"/>
      <w:pPr>
        <w:ind w:left="720" w:hanging="720"/>
      </w:pPr>
    </w:lvl>
    <w:lvl w:ilvl="3">
      <w:start w:val="1"/>
      <w:numFmt w:val="decimal"/>
      <w:pStyle w:val="4"/>
      <w:suff w:val="space"/>
      <w:lvlText w:val="%1.%2.%3.%4"/>
      <w:lvlJc w:val="left"/>
      <w:pPr>
        <w:ind w:left="864" w:hanging="864"/>
      </w:pPr>
    </w:lvl>
    <w:lvl w:ilvl="4">
      <w:start w:val="1"/>
      <w:numFmt w:val="decimal"/>
      <w:pStyle w:val="5"/>
      <w:suff w:val="space"/>
      <w:lvlText w:val="%1.%2.%3.%4.%5"/>
      <w:lvlJc w:val="left"/>
      <w:pPr>
        <w:ind w:left="1008" w:hanging="1008"/>
      </w:pPr>
    </w:lvl>
    <w:lvl w:ilvl="5">
      <w:start w:val="1"/>
      <w:numFmt w:val="decimal"/>
      <w:pStyle w:val="6"/>
      <w:suff w:val="space"/>
      <w:lvlText w:val="%1.%2.%3.%4.%5.%6"/>
      <w:lvlJc w:val="left"/>
      <w:pPr>
        <w:ind w:left="1152" w:hanging="1152"/>
      </w:pPr>
    </w:lvl>
    <w:lvl w:ilvl="6">
      <w:start w:val="1"/>
      <w:numFmt w:val="decimal"/>
      <w:pStyle w:val="7"/>
      <w:suff w:val="space"/>
      <w:lvlText w:val="%1.%2.%3.%4.%5.%6.%7"/>
      <w:lvlJc w:val="left"/>
      <w:pPr>
        <w:ind w:left="1296" w:hanging="1296"/>
      </w:pPr>
    </w:lvl>
    <w:lvl w:ilvl="7">
      <w:start w:val="1"/>
      <w:numFmt w:val="decimal"/>
      <w:pStyle w:val="8"/>
      <w:suff w:val="space"/>
      <w:lvlText w:val="%1.%2.%3.%4.%5.%6.%7.%8"/>
      <w:lvlJc w:val="left"/>
      <w:pPr>
        <w:ind w:left="1440" w:hanging="1440"/>
      </w:pPr>
    </w:lvl>
    <w:lvl w:ilvl="8">
      <w:start w:val="1"/>
      <w:numFmt w:val="decimal"/>
      <w:pStyle w:val="9"/>
      <w:suff w:val="space"/>
      <w:lvlText w:val="%1.%2.%3.%4.%5.%6.%7.%8.%9"/>
      <w:lvlJc w:val="left"/>
      <w:pPr>
        <w:ind w:left="1584" w:hanging="1584"/>
      </w:pPr>
    </w:lvl>
  </w:abstractNum>
  <w:num w:numId="1">
    <w:abstractNumId w:val="10"/>
  </w:num>
  <w:num w:numId="2">
    <w:abstractNumId w:val="3"/>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5"/>
  </w:num>
  <w:num w:numId="13">
    <w:abstractNumId w:val="10"/>
  </w:num>
  <w:num w:numId="14">
    <w:abstractNumId w:val="10"/>
  </w:num>
  <w:num w:numId="15">
    <w:abstractNumId w:val="10"/>
  </w:num>
  <w:num w:numId="16">
    <w:abstractNumId w:val="8"/>
  </w:num>
  <w:num w:numId="17">
    <w:abstractNumId w:val="6"/>
  </w:num>
  <w:num w:numId="18">
    <w:abstractNumId w:val="9"/>
  </w:num>
  <w:num w:numId="19">
    <w:abstractNumId w:val="7"/>
  </w:num>
  <w:num w:numId="20">
    <w:abstractNumId w:val="0"/>
  </w:num>
  <w:num w:numId="21">
    <w:abstractNumId w:val="1"/>
  </w:num>
  <w:num w:numId="22">
    <w:abstractNumId w:val="10"/>
  </w:num>
  <w:num w:numId="23">
    <w:abstractNumId w:val="2"/>
  </w:num>
  <w:num w:numId="24">
    <w:abstractNumId w:val="10"/>
  </w:num>
  <w:num w:numId="25">
    <w:abstractNumId w:val="4"/>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10"/>
  </w:num>
  <w:num w:numId="40">
    <w:abstractNumId w:val="10"/>
  </w:num>
  <w:num w:numId="41">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isplayHorizontalDrawingGridEvery w:val="2"/>
  <w:characterSpacingControl w:val="doNotCompress"/>
  <w:hdrShapeDefaults>
    <o:shapedefaults v:ext="edit" spidmax="2058" fill="f" fillcolor="white" stroke="f">
      <v:fill color="white" on="f"/>
      <v:stroke on="f"/>
    </o:shapedefaults>
    <o:shapelayout v:ext="edit">
      <o:idmap v:ext="edit" data="2"/>
      <o:rules v:ext="edit">
        <o:r id="V:Rule1" type="connector" idref="#_x0000_s2054"/>
        <o:r id="V:Rule2" type="connector" idref="#_x0000_s2057"/>
      </o:rules>
    </o:shapelayout>
  </w:hdrShapeDefaults>
  <w:footnotePr>
    <w:footnote w:id="-1"/>
    <w:footnote w:id="0"/>
  </w:footnotePr>
  <w:endnotePr>
    <w:endnote w:id="-1"/>
    <w:endnote w:id="0"/>
  </w:endnotePr>
  <w:compat>
    <w:useFELayout/>
    <w:compatSetting w:name="compatibilityMode" w:uri="http://schemas.microsoft.com/office/word" w:val="12"/>
  </w:compat>
  <w:rsids>
    <w:rsidRoot w:val="001B3165"/>
    <w:rsid w:val="0000070E"/>
    <w:rsid w:val="00000DBE"/>
    <w:rsid w:val="00001566"/>
    <w:rsid w:val="000026D6"/>
    <w:rsid w:val="00003339"/>
    <w:rsid w:val="00003B66"/>
    <w:rsid w:val="00003E79"/>
    <w:rsid w:val="0000443A"/>
    <w:rsid w:val="000070AB"/>
    <w:rsid w:val="000103F1"/>
    <w:rsid w:val="00010CB3"/>
    <w:rsid w:val="0001160B"/>
    <w:rsid w:val="000124E4"/>
    <w:rsid w:val="00012775"/>
    <w:rsid w:val="00012869"/>
    <w:rsid w:val="00012CE7"/>
    <w:rsid w:val="00012FE7"/>
    <w:rsid w:val="00013021"/>
    <w:rsid w:val="00013FAB"/>
    <w:rsid w:val="00014193"/>
    <w:rsid w:val="00014D67"/>
    <w:rsid w:val="000174EB"/>
    <w:rsid w:val="000176D4"/>
    <w:rsid w:val="00017CBD"/>
    <w:rsid w:val="00020D3F"/>
    <w:rsid w:val="00020F49"/>
    <w:rsid w:val="00022570"/>
    <w:rsid w:val="00022DF0"/>
    <w:rsid w:val="00023649"/>
    <w:rsid w:val="0002382F"/>
    <w:rsid w:val="00024C1A"/>
    <w:rsid w:val="00025161"/>
    <w:rsid w:val="00025FB4"/>
    <w:rsid w:val="0002752F"/>
    <w:rsid w:val="00027AF0"/>
    <w:rsid w:val="00027D15"/>
    <w:rsid w:val="00031B5C"/>
    <w:rsid w:val="00032E20"/>
    <w:rsid w:val="000359C6"/>
    <w:rsid w:val="00035E33"/>
    <w:rsid w:val="0003689A"/>
    <w:rsid w:val="000369AC"/>
    <w:rsid w:val="00036D0A"/>
    <w:rsid w:val="00037078"/>
    <w:rsid w:val="00037341"/>
    <w:rsid w:val="00037A8C"/>
    <w:rsid w:val="00037E49"/>
    <w:rsid w:val="000403BE"/>
    <w:rsid w:val="00040C59"/>
    <w:rsid w:val="000418F9"/>
    <w:rsid w:val="00041DF6"/>
    <w:rsid w:val="00043BBF"/>
    <w:rsid w:val="00045B7A"/>
    <w:rsid w:val="000474F4"/>
    <w:rsid w:val="000502BC"/>
    <w:rsid w:val="00050854"/>
    <w:rsid w:val="000514B7"/>
    <w:rsid w:val="00052072"/>
    <w:rsid w:val="000522ED"/>
    <w:rsid w:val="00052988"/>
    <w:rsid w:val="00053ED8"/>
    <w:rsid w:val="00053F19"/>
    <w:rsid w:val="000557EE"/>
    <w:rsid w:val="00055E32"/>
    <w:rsid w:val="0005745C"/>
    <w:rsid w:val="000607A9"/>
    <w:rsid w:val="00060B76"/>
    <w:rsid w:val="00060BEC"/>
    <w:rsid w:val="0006199F"/>
    <w:rsid w:val="00062015"/>
    <w:rsid w:val="000627FB"/>
    <w:rsid w:val="00062D1F"/>
    <w:rsid w:val="00063157"/>
    <w:rsid w:val="0006371B"/>
    <w:rsid w:val="00063E50"/>
    <w:rsid w:val="000649D6"/>
    <w:rsid w:val="000655CD"/>
    <w:rsid w:val="00065C04"/>
    <w:rsid w:val="0006602E"/>
    <w:rsid w:val="00066C7E"/>
    <w:rsid w:val="00070F93"/>
    <w:rsid w:val="0007134D"/>
    <w:rsid w:val="000717C5"/>
    <w:rsid w:val="00072343"/>
    <w:rsid w:val="00073782"/>
    <w:rsid w:val="000738C7"/>
    <w:rsid w:val="000740F0"/>
    <w:rsid w:val="000752F1"/>
    <w:rsid w:val="000758AC"/>
    <w:rsid w:val="00076116"/>
    <w:rsid w:val="00076405"/>
    <w:rsid w:val="00076640"/>
    <w:rsid w:val="00076DC9"/>
    <w:rsid w:val="000773D3"/>
    <w:rsid w:val="00077CBB"/>
    <w:rsid w:val="00080A4C"/>
    <w:rsid w:val="00080D2F"/>
    <w:rsid w:val="00080F36"/>
    <w:rsid w:val="0008136C"/>
    <w:rsid w:val="000833DC"/>
    <w:rsid w:val="00084567"/>
    <w:rsid w:val="00084E0C"/>
    <w:rsid w:val="00086677"/>
    <w:rsid w:val="000877A5"/>
    <w:rsid w:val="00087978"/>
    <w:rsid w:val="00092517"/>
    <w:rsid w:val="00092997"/>
    <w:rsid w:val="000932A7"/>
    <w:rsid w:val="000933AC"/>
    <w:rsid w:val="000947A1"/>
    <w:rsid w:val="0009579C"/>
    <w:rsid w:val="00097580"/>
    <w:rsid w:val="00097A5E"/>
    <w:rsid w:val="000A0A9C"/>
    <w:rsid w:val="000A1CCC"/>
    <w:rsid w:val="000A2888"/>
    <w:rsid w:val="000A2A59"/>
    <w:rsid w:val="000A397A"/>
    <w:rsid w:val="000A3EB9"/>
    <w:rsid w:val="000A4747"/>
    <w:rsid w:val="000A5907"/>
    <w:rsid w:val="000A60D8"/>
    <w:rsid w:val="000A7A59"/>
    <w:rsid w:val="000A7AA5"/>
    <w:rsid w:val="000A7CCA"/>
    <w:rsid w:val="000B0D4C"/>
    <w:rsid w:val="000B1C38"/>
    <w:rsid w:val="000B2567"/>
    <w:rsid w:val="000B30F5"/>
    <w:rsid w:val="000B420C"/>
    <w:rsid w:val="000B4748"/>
    <w:rsid w:val="000B5066"/>
    <w:rsid w:val="000B640D"/>
    <w:rsid w:val="000B6607"/>
    <w:rsid w:val="000B6D91"/>
    <w:rsid w:val="000C0921"/>
    <w:rsid w:val="000C1819"/>
    <w:rsid w:val="000C1DC7"/>
    <w:rsid w:val="000C1EA5"/>
    <w:rsid w:val="000C2BFF"/>
    <w:rsid w:val="000C362D"/>
    <w:rsid w:val="000C3DF9"/>
    <w:rsid w:val="000C458C"/>
    <w:rsid w:val="000C469D"/>
    <w:rsid w:val="000C5014"/>
    <w:rsid w:val="000C5A11"/>
    <w:rsid w:val="000C5A23"/>
    <w:rsid w:val="000C6872"/>
    <w:rsid w:val="000C68AE"/>
    <w:rsid w:val="000C74B7"/>
    <w:rsid w:val="000D0CB4"/>
    <w:rsid w:val="000D1578"/>
    <w:rsid w:val="000D17DC"/>
    <w:rsid w:val="000D1988"/>
    <w:rsid w:val="000D1DBD"/>
    <w:rsid w:val="000D1EF6"/>
    <w:rsid w:val="000D3E7B"/>
    <w:rsid w:val="000D4873"/>
    <w:rsid w:val="000D71C2"/>
    <w:rsid w:val="000D7457"/>
    <w:rsid w:val="000E1565"/>
    <w:rsid w:val="000E1579"/>
    <w:rsid w:val="000E2987"/>
    <w:rsid w:val="000E2E1F"/>
    <w:rsid w:val="000E3A41"/>
    <w:rsid w:val="000E5AFA"/>
    <w:rsid w:val="000E5D7A"/>
    <w:rsid w:val="000E60C1"/>
    <w:rsid w:val="000E6407"/>
    <w:rsid w:val="000E687A"/>
    <w:rsid w:val="000E6EFF"/>
    <w:rsid w:val="000E7768"/>
    <w:rsid w:val="000E7C4D"/>
    <w:rsid w:val="000F05E8"/>
    <w:rsid w:val="000F0B98"/>
    <w:rsid w:val="000F152C"/>
    <w:rsid w:val="000F245E"/>
    <w:rsid w:val="000F2768"/>
    <w:rsid w:val="000F340F"/>
    <w:rsid w:val="000F3D6E"/>
    <w:rsid w:val="000F4537"/>
    <w:rsid w:val="000F4AD5"/>
    <w:rsid w:val="000F59E9"/>
    <w:rsid w:val="000F5B47"/>
    <w:rsid w:val="000F6A87"/>
    <w:rsid w:val="000F6D9B"/>
    <w:rsid w:val="000F7048"/>
    <w:rsid w:val="000F792C"/>
    <w:rsid w:val="000F7B5E"/>
    <w:rsid w:val="001004F0"/>
    <w:rsid w:val="00100773"/>
    <w:rsid w:val="00100EB5"/>
    <w:rsid w:val="001016B9"/>
    <w:rsid w:val="001018D4"/>
    <w:rsid w:val="001019BC"/>
    <w:rsid w:val="00102528"/>
    <w:rsid w:val="00103674"/>
    <w:rsid w:val="00105616"/>
    <w:rsid w:val="00106312"/>
    <w:rsid w:val="00106559"/>
    <w:rsid w:val="00106A01"/>
    <w:rsid w:val="00107202"/>
    <w:rsid w:val="00107245"/>
    <w:rsid w:val="00107676"/>
    <w:rsid w:val="00107AF6"/>
    <w:rsid w:val="00110864"/>
    <w:rsid w:val="001108CC"/>
    <w:rsid w:val="00110C59"/>
    <w:rsid w:val="0011197B"/>
    <w:rsid w:val="00112D8B"/>
    <w:rsid w:val="00113730"/>
    <w:rsid w:val="001147C2"/>
    <w:rsid w:val="00114961"/>
    <w:rsid w:val="001156C1"/>
    <w:rsid w:val="00115D1B"/>
    <w:rsid w:val="00116615"/>
    <w:rsid w:val="00116812"/>
    <w:rsid w:val="00116BC2"/>
    <w:rsid w:val="001170E6"/>
    <w:rsid w:val="00117D2B"/>
    <w:rsid w:val="001201FC"/>
    <w:rsid w:val="001210F4"/>
    <w:rsid w:val="001213C5"/>
    <w:rsid w:val="001230D5"/>
    <w:rsid w:val="00124E36"/>
    <w:rsid w:val="001257D0"/>
    <w:rsid w:val="00126E53"/>
    <w:rsid w:val="001276A1"/>
    <w:rsid w:val="00130F11"/>
    <w:rsid w:val="00131596"/>
    <w:rsid w:val="00131842"/>
    <w:rsid w:val="00131EAA"/>
    <w:rsid w:val="001336C3"/>
    <w:rsid w:val="001349E8"/>
    <w:rsid w:val="001353BD"/>
    <w:rsid w:val="00136FAF"/>
    <w:rsid w:val="001426F9"/>
    <w:rsid w:val="001442AF"/>
    <w:rsid w:val="00144BA2"/>
    <w:rsid w:val="00145175"/>
    <w:rsid w:val="00145DF8"/>
    <w:rsid w:val="001460CE"/>
    <w:rsid w:val="001469BC"/>
    <w:rsid w:val="001473A2"/>
    <w:rsid w:val="00147D36"/>
    <w:rsid w:val="00150370"/>
    <w:rsid w:val="0015039E"/>
    <w:rsid w:val="0015353D"/>
    <w:rsid w:val="001536AC"/>
    <w:rsid w:val="00155B00"/>
    <w:rsid w:val="0015616A"/>
    <w:rsid w:val="001578D9"/>
    <w:rsid w:val="00157AF3"/>
    <w:rsid w:val="00157BF0"/>
    <w:rsid w:val="001613F7"/>
    <w:rsid w:val="00164263"/>
    <w:rsid w:val="0016440D"/>
    <w:rsid w:val="00165E82"/>
    <w:rsid w:val="001664A4"/>
    <w:rsid w:val="0016789F"/>
    <w:rsid w:val="00167A53"/>
    <w:rsid w:val="00170DBA"/>
    <w:rsid w:val="00170F9A"/>
    <w:rsid w:val="00171114"/>
    <w:rsid w:val="00171199"/>
    <w:rsid w:val="00171424"/>
    <w:rsid w:val="00171818"/>
    <w:rsid w:val="00174FDB"/>
    <w:rsid w:val="0017563D"/>
    <w:rsid w:val="00176A37"/>
    <w:rsid w:val="00176DAC"/>
    <w:rsid w:val="00176E11"/>
    <w:rsid w:val="001772DC"/>
    <w:rsid w:val="001800AE"/>
    <w:rsid w:val="00180634"/>
    <w:rsid w:val="001806E1"/>
    <w:rsid w:val="001816DE"/>
    <w:rsid w:val="00181CC0"/>
    <w:rsid w:val="00181F09"/>
    <w:rsid w:val="0018376A"/>
    <w:rsid w:val="001841CD"/>
    <w:rsid w:val="001841DA"/>
    <w:rsid w:val="00184A89"/>
    <w:rsid w:val="001875E4"/>
    <w:rsid w:val="00187635"/>
    <w:rsid w:val="00187E8C"/>
    <w:rsid w:val="0019012C"/>
    <w:rsid w:val="0019148F"/>
    <w:rsid w:val="0019164D"/>
    <w:rsid w:val="0019174B"/>
    <w:rsid w:val="00192CA9"/>
    <w:rsid w:val="00192E15"/>
    <w:rsid w:val="00193B18"/>
    <w:rsid w:val="00193BB6"/>
    <w:rsid w:val="00193F04"/>
    <w:rsid w:val="00194E58"/>
    <w:rsid w:val="001957D8"/>
    <w:rsid w:val="00195AA4"/>
    <w:rsid w:val="00196343"/>
    <w:rsid w:val="00196BF1"/>
    <w:rsid w:val="001975F2"/>
    <w:rsid w:val="001A0435"/>
    <w:rsid w:val="001A131A"/>
    <w:rsid w:val="001A1B53"/>
    <w:rsid w:val="001A23DD"/>
    <w:rsid w:val="001A26C1"/>
    <w:rsid w:val="001A2B88"/>
    <w:rsid w:val="001A337B"/>
    <w:rsid w:val="001A3B79"/>
    <w:rsid w:val="001A43BC"/>
    <w:rsid w:val="001A52EE"/>
    <w:rsid w:val="001A6BC1"/>
    <w:rsid w:val="001A6C7D"/>
    <w:rsid w:val="001A6E2A"/>
    <w:rsid w:val="001A7728"/>
    <w:rsid w:val="001B0411"/>
    <w:rsid w:val="001B04D4"/>
    <w:rsid w:val="001B1381"/>
    <w:rsid w:val="001B21B4"/>
    <w:rsid w:val="001B2910"/>
    <w:rsid w:val="001B3165"/>
    <w:rsid w:val="001B3EEC"/>
    <w:rsid w:val="001B44B3"/>
    <w:rsid w:val="001B51E8"/>
    <w:rsid w:val="001B670D"/>
    <w:rsid w:val="001C0976"/>
    <w:rsid w:val="001C0C44"/>
    <w:rsid w:val="001C0CFE"/>
    <w:rsid w:val="001C1A47"/>
    <w:rsid w:val="001C2E05"/>
    <w:rsid w:val="001C4158"/>
    <w:rsid w:val="001C44CB"/>
    <w:rsid w:val="001C46F8"/>
    <w:rsid w:val="001C4E4B"/>
    <w:rsid w:val="001C550B"/>
    <w:rsid w:val="001C6736"/>
    <w:rsid w:val="001C67C2"/>
    <w:rsid w:val="001C7B0A"/>
    <w:rsid w:val="001C7ECC"/>
    <w:rsid w:val="001D047D"/>
    <w:rsid w:val="001D0D9B"/>
    <w:rsid w:val="001D0FBD"/>
    <w:rsid w:val="001D1F56"/>
    <w:rsid w:val="001D20B8"/>
    <w:rsid w:val="001D2180"/>
    <w:rsid w:val="001D2672"/>
    <w:rsid w:val="001D28C5"/>
    <w:rsid w:val="001D3084"/>
    <w:rsid w:val="001D31C3"/>
    <w:rsid w:val="001D3896"/>
    <w:rsid w:val="001D3A1D"/>
    <w:rsid w:val="001D46AB"/>
    <w:rsid w:val="001D5206"/>
    <w:rsid w:val="001D62F4"/>
    <w:rsid w:val="001D65DB"/>
    <w:rsid w:val="001D6A28"/>
    <w:rsid w:val="001D6AAE"/>
    <w:rsid w:val="001E05E5"/>
    <w:rsid w:val="001E19D3"/>
    <w:rsid w:val="001E2E4F"/>
    <w:rsid w:val="001E4BD9"/>
    <w:rsid w:val="001E5427"/>
    <w:rsid w:val="001E7C52"/>
    <w:rsid w:val="001E7C71"/>
    <w:rsid w:val="001F01F1"/>
    <w:rsid w:val="001F081F"/>
    <w:rsid w:val="001F0A2C"/>
    <w:rsid w:val="001F0BDF"/>
    <w:rsid w:val="001F1490"/>
    <w:rsid w:val="001F1E8A"/>
    <w:rsid w:val="001F410A"/>
    <w:rsid w:val="001F50B0"/>
    <w:rsid w:val="001F5691"/>
    <w:rsid w:val="001F5FEE"/>
    <w:rsid w:val="001F6F89"/>
    <w:rsid w:val="001F77B3"/>
    <w:rsid w:val="001F7B88"/>
    <w:rsid w:val="001F7DA3"/>
    <w:rsid w:val="001F7F65"/>
    <w:rsid w:val="002004B8"/>
    <w:rsid w:val="002005CF"/>
    <w:rsid w:val="002014F2"/>
    <w:rsid w:val="00202BB0"/>
    <w:rsid w:val="00202F22"/>
    <w:rsid w:val="00203326"/>
    <w:rsid w:val="00204993"/>
    <w:rsid w:val="00204E66"/>
    <w:rsid w:val="0020534B"/>
    <w:rsid w:val="00205526"/>
    <w:rsid w:val="002070A4"/>
    <w:rsid w:val="002072B6"/>
    <w:rsid w:val="002076B9"/>
    <w:rsid w:val="00210312"/>
    <w:rsid w:val="00213000"/>
    <w:rsid w:val="00213D18"/>
    <w:rsid w:val="002148CD"/>
    <w:rsid w:val="00215592"/>
    <w:rsid w:val="00220116"/>
    <w:rsid w:val="00220590"/>
    <w:rsid w:val="00221802"/>
    <w:rsid w:val="002221F2"/>
    <w:rsid w:val="002223F8"/>
    <w:rsid w:val="0022259F"/>
    <w:rsid w:val="002226B4"/>
    <w:rsid w:val="00222C1B"/>
    <w:rsid w:val="00224475"/>
    <w:rsid w:val="002249A7"/>
    <w:rsid w:val="002268BD"/>
    <w:rsid w:val="00226BDE"/>
    <w:rsid w:val="00231FFE"/>
    <w:rsid w:val="00232272"/>
    <w:rsid w:val="00232587"/>
    <w:rsid w:val="00233673"/>
    <w:rsid w:val="002349B3"/>
    <w:rsid w:val="00236F14"/>
    <w:rsid w:val="002403F9"/>
    <w:rsid w:val="00240CB3"/>
    <w:rsid w:val="0024164A"/>
    <w:rsid w:val="00241731"/>
    <w:rsid w:val="00241B15"/>
    <w:rsid w:val="002424DD"/>
    <w:rsid w:val="0024261C"/>
    <w:rsid w:val="002432A4"/>
    <w:rsid w:val="00244D4C"/>
    <w:rsid w:val="002458B2"/>
    <w:rsid w:val="002500F2"/>
    <w:rsid w:val="00250BA3"/>
    <w:rsid w:val="00251868"/>
    <w:rsid w:val="002520A0"/>
    <w:rsid w:val="002526C0"/>
    <w:rsid w:val="00255983"/>
    <w:rsid w:val="00261D21"/>
    <w:rsid w:val="00261E5F"/>
    <w:rsid w:val="0026228E"/>
    <w:rsid w:val="00262544"/>
    <w:rsid w:val="002629BF"/>
    <w:rsid w:val="00262D4D"/>
    <w:rsid w:val="00262D7D"/>
    <w:rsid w:val="00263EC9"/>
    <w:rsid w:val="00264677"/>
    <w:rsid w:val="0026638A"/>
    <w:rsid w:val="002672FF"/>
    <w:rsid w:val="00267741"/>
    <w:rsid w:val="002706EB"/>
    <w:rsid w:val="002713B0"/>
    <w:rsid w:val="00271748"/>
    <w:rsid w:val="0027177A"/>
    <w:rsid w:val="002729B0"/>
    <w:rsid w:val="002745A2"/>
    <w:rsid w:val="002750C0"/>
    <w:rsid w:val="002751F2"/>
    <w:rsid w:val="002758B3"/>
    <w:rsid w:val="0027649C"/>
    <w:rsid w:val="00276D92"/>
    <w:rsid w:val="00276DDF"/>
    <w:rsid w:val="002775CD"/>
    <w:rsid w:val="00277F31"/>
    <w:rsid w:val="00280418"/>
    <w:rsid w:val="002807ED"/>
    <w:rsid w:val="00283B6C"/>
    <w:rsid w:val="002840B4"/>
    <w:rsid w:val="0028523B"/>
    <w:rsid w:val="0028640B"/>
    <w:rsid w:val="00286BAD"/>
    <w:rsid w:val="00287442"/>
    <w:rsid w:val="0029276B"/>
    <w:rsid w:val="00292FEF"/>
    <w:rsid w:val="00293416"/>
    <w:rsid w:val="00293548"/>
    <w:rsid w:val="002938DA"/>
    <w:rsid w:val="002939E3"/>
    <w:rsid w:val="00293EF2"/>
    <w:rsid w:val="00294787"/>
    <w:rsid w:val="002949B9"/>
    <w:rsid w:val="00294C2F"/>
    <w:rsid w:val="00295358"/>
    <w:rsid w:val="002958BC"/>
    <w:rsid w:val="002959D5"/>
    <w:rsid w:val="002969DC"/>
    <w:rsid w:val="00297650"/>
    <w:rsid w:val="00297DA7"/>
    <w:rsid w:val="002A0699"/>
    <w:rsid w:val="002A0BD5"/>
    <w:rsid w:val="002A171A"/>
    <w:rsid w:val="002A2626"/>
    <w:rsid w:val="002A2768"/>
    <w:rsid w:val="002A2F71"/>
    <w:rsid w:val="002A3AF0"/>
    <w:rsid w:val="002A5EB2"/>
    <w:rsid w:val="002B02E4"/>
    <w:rsid w:val="002B0436"/>
    <w:rsid w:val="002B1E60"/>
    <w:rsid w:val="002B249C"/>
    <w:rsid w:val="002B2563"/>
    <w:rsid w:val="002B2813"/>
    <w:rsid w:val="002B2DA4"/>
    <w:rsid w:val="002B2EC2"/>
    <w:rsid w:val="002B2FD4"/>
    <w:rsid w:val="002B4262"/>
    <w:rsid w:val="002B5704"/>
    <w:rsid w:val="002B599E"/>
    <w:rsid w:val="002B64A8"/>
    <w:rsid w:val="002B6CFF"/>
    <w:rsid w:val="002C08CA"/>
    <w:rsid w:val="002C0AF2"/>
    <w:rsid w:val="002C124D"/>
    <w:rsid w:val="002C1833"/>
    <w:rsid w:val="002C20A9"/>
    <w:rsid w:val="002C2173"/>
    <w:rsid w:val="002C2F42"/>
    <w:rsid w:val="002C4FF2"/>
    <w:rsid w:val="002C62D1"/>
    <w:rsid w:val="002C798A"/>
    <w:rsid w:val="002D02F4"/>
    <w:rsid w:val="002D0FE1"/>
    <w:rsid w:val="002D227C"/>
    <w:rsid w:val="002D22C5"/>
    <w:rsid w:val="002D2A44"/>
    <w:rsid w:val="002D2E0D"/>
    <w:rsid w:val="002D2FE2"/>
    <w:rsid w:val="002D30D3"/>
    <w:rsid w:val="002D3E0F"/>
    <w:rsid w:val="002D3E11"/>
    <w:rsid w:val="002D401D"/>
    <w:rsid w:val="002D5BE6"/>
    <w:rsid w:val="002D5D5C"/>
    <w:rsid w:val="002D7053"/>
    <w:rsid w:val="002D75A6"/>
    <w:rsid w:val="002D7CBE"/>
    <w:rsid w:val="002E17C9"/>
    <w:rsid w:val="002E224B"/>
    <w:rsid w:val="002E3564"/>
    <w:rsid w:val="002E3EAD"/>
    <w:rsid w:val="002E4770"/>
    <w:rsid w:val="002E4A32"/>
    <w:rsid w:val="002E4AEB"/>
    <w:rsid w:val="002E4BD0"/>
    <w:rsid w:val="002E5408"/>
    <w:rsid w:val="002E7623"/>
    <w:rsid w:val="002F0948"/>
    <w:rsid w:val="002F123F"/>
    <w:rsid w:val="002F1288"/>
    <w:rsid w:val="002F14C2"/>
    <w:rsid w:val="002F14F8"/>
    <w:rsid w:val="002F1625"/>
    <w:rsid w:val="002F24DA"/>
    <w:rsid w:val="002F29B6"/>
    <w:rsid w:val="002F32B0"/>
    <w:rsid w:val="002F36E3"/>
    <w:rsid w:val="002F461A"/>
    <w:rsid w:val="002F5268"/>
    <w:rsid w:val="002F67D4"/>
    <w:rsid w:val="002F74C2"/>
    <w:rsid w:val="002F79C3"/>
    <w:rsid w:val="00300AC0"/>
    <w:rsid w:val="003012CC"/>
    <w:rsid w:val="00301712"/>
    <w:rsid w:val="00301A15"/>
    <w:rsid w:val="0030218C"/>
    <w:rsid w:val="00302276"/>
    <w:rsid w:val="00302AA3"/>
    <w:rsid w:val="00303A66"/>
    <w:rsid w:val="00303E69"/>
    <w:rsid w:val="003044B5"/>
    <w:rsid w:val="0030676D"/>
    <w:rsid w:val="00306936"/>
    <w:rsid w:val="003105FF"/>
    <w:rsid w:val="00310714"/>
    <w:rsid w:val="0031112F"/>
    <w:rsid w:val="00311250"/>
    <w:rsid w:val="003114DE"/>
    <w:rsid w:val="00311559"/>
    <w:rsid w:val="003117EE"/>
    <w:rsid w:val="003127F5"/>
    <w:rsid w:val="003137B2"/>
    <w:rsid w:val="00313A59"/>
    <w:rsid w:val="00313AFA"/>
    <w:rsid w:val="00313D60"/>
    <w:rsid w:val="00314F53"/>
    <w:rsid w:val="003153A5"/>
    <w:rsid w:val="00315510"/>
    <w:rsid w:val="00315DEE"/>
    <w:rsid w:val="00317750"/>
    <w:rsid w:val="00320581"/>
    <w:rsid w:val="003216F2"/>
    <w:rsid w:val="00322FC3"/>
    <w:rsid w:val="003236EA"/>
    <w:rsid w:val="00325627"/>
    <w:rsid w:val="00325A0A"/>
    <w:rsid w:val="003274B1"/>
    <w:rsid w:val="00330BC6"/>
    <w:rsid w:val="00330F0C"/>
    <w:rsid w:val="00331547"/>
    <w:rsid w:val="00331A07"/>
    <w:rsid w:val="00331BA5"/>
    <w:rsid w:val="0033213C"/>
    <w:rsid w:val="00332B48"/>
    <w:rsid w:val="00332F44"/>
    <w:rsid w:val="00333375"/>
    <w:rsid w:val="003333A3"/>
    <w:rsid w:val="003339AF"/>
    <w:rsid w:val="00333DE0"/>
    <w:rsid w:val="00334776"/>
    <w:rsid w:val="00336E5D"/>
    <w:rsid w:val="00340491"/>
    <w:rsid w:val="003404EA"/>
    <w:rsid w:val="0034285B"/>
    <w:rsid w:val="00342AAF"/>
    <w:rsid w:val="0034368A"/>
    <w:rsid w:val="00344455"/>
    <w:rsid w:val="00344A83"/>
    <w:rsid w:val="003455BD"/>
    <w:rsid w:val="00345D89"/>
    <w:rsid w:val="003462DA"/>
    <w:rsid w:val="00346351"/>
    <w:rsid w:val="0034665F"/>
    <w:rsid w:val="00347BEA"/>
    <w:rsid w:val="00352564"/>
    <w:rsid w:val="003527E2"/>
    <w:rsid w:val="00352857"/>
    <w:rsid w:val="00352C3E"/>
    <w:rsid w:val="00353DB3"/>
    <w:rsid w:val="003543C6"/>
    <w:rsid w:val="0035773A"/>
    <w:rsid w:val="00360F62"/>
    <w:rsid w:val="00362178"/>
    <w:rsid w:val="0036229B"/>
    <w:rsid w:val="00362368"/>
    <w:rsid w:val="00362457"/>
    <w:rsid w:val="003625DC"/>
    <w:rsid w:val="00363690"/>
    <w:rsid w:val="00363A28"/>
    <w:rsid w:val="00363D72"/>
    <w:rsid w:val="00364469"/>
    <w:rsid w:val="00364C4B"/>
    <w:rsid w:val="003650A9"/>
    <w:rsid w:val="00366197"/>
    <w:rsid w:val="0036623E"/>
    <w:rsid w:val="00370DB8"/>
    <w:rsid w:val="0037257D"/>
    <w:rsid w:val="00372697"/>
    <w:rsid w:val="00373D0B"/>
    <w:rsid w:val="0037461E"/>
    <w:rsid w:val="00374DC9"/>
    <w:rsid w:val="003773F9"/>
    <w:rsid w:val="00380072"/>
    <w:rsid w:val="00380668"/>
    <w:rsid w:val="0038069D"/>
    <w:rsid w:val="00380ECD"/>
    <w:rsid w:val="00381500"/>
    <w:rsid w:val="00381C95"/>
    <w:rsid w:val="0038353C"/>
    <w:rsid w:val="00383609"/>
    <w:rsid w:val="00386AA7"/>
    <w:rsid w:val="00387056"/>
    <w:rsid w:val="00387368"/>
    <w:rsid w:val="00387D79"/>
    <w:rsid w:val="003903E4"/>
    <w:rsid w:val="00390AE2"/>
    <w:rsid w:val="00391FBC"/>
    <w:rsid w:val="00392681"/>
    <w:rsid w:val="00392D8E"/>
    <w:rsid w:val="003941C5"/>
    <w:rsid w:val="0039442C"/>
    <w:rsid w:val="0039526E"/>
    <w:rsid w:val="00396301"/>
    <w:rsid w:val="0039688A"/>
    <w:rsid w:val="00396F93"/>
    <w:rsid w:val="003971C6"/>
    <w:rsid w:val="0039785F"/>
    <w:rsid w:val="00397B36"/>
    <w:rsid w:val="003A082C"/>
    <w:rsid w:val="003A1DDF"/>
    <w:rsid w:val="003A25FE"/>
    <w:rsid w:val="003A2603"/>
    <w:rsid w:val="003A2BC0"/>
    <w:rsid w:val="003A3935"/>
    <w:rsid w:val="003A4208"/>
    <w:rsid w:val="003A4244"/>
    <w:rsid w:val="003A48A5"/>
    <w:rsid w:val="003A4930"/>
    <w:rsid w:val="003A549F"/>
    <w:rsid w:val="003A6A47"/>
    <w:rsid w:val="003A6D4A"/>
    <w:rsid w:val="003B0105"/>
    <w:rsid w:val="003B0486"/>
    <w:rsid w:val="003B0F14"/>
    <w:rsid w:val="003B20E5"/>
    <w:rsid w:val="003B2ED4"/>
    <w:rsid w:val="003B3727"/>
    <w:rsid w:val="003B4812"/>
    <w:rsid w:val="003B5187"/>
    <w:rsid w:val="003B59A0"/>
    <w:rsid w:val="003B7596"/>
    <w:rsid w:val="003C0386"/>
    <w:rsid w:val="003C103B"/>
    <w:rsid w:val="003C1556"/>
    <w:rsid w:val="003C23BD"/>
    <w:rsid w:val="003C39A5"/>
    <w:rsid w:val="003C4E16"/>
    <w:rsid w:val="003C699E"/>
    <w:rsid w:val="003C7CB6"/>
    <w:rsid w:val="003D053F"/>
    <w:rsid w:val="003D122A"/>
    <w:rsid w:val="003D16CB"/>
    <w:rsid w:val="003D1872"/>
    <w:rsid w:val="003D31CA"/>
    <w:rsid w:val="003D38B3"/>
    <w:rsid w:val="003D4FFC"/>
    <w:rsid w:val="003D6723"/>
    <w:rsid w:val="003D6929"/>
    <w:rsid w:val="003D7660"/>
    <w:rsid w:val="003D77FB"/>
    <w:rsid w:val="003D7818"/>
    <w:rsid w:val="003D78A2"/>
    <w:rsid w:val="003E0174"/>
    <w:rsid w:val="003E14E2"/>
    <w:rsid w:val="003E24B8"/>
    <w:rsid w:val="003E2ADC"/>
    <w:rsid w:val="003E374D"/>
    <w:rsid w:val="003E4118"/>
    <w:rsid w:val="003E41FE"/>
    <w:rsid w:val="003E4382"/>
    <w:rsid w:val="003E44DB"/>
    <w:rsid w:val="003E4509"/>
    <w:rsid w:val="003E4F5D"/>
    <w:rsid w:val="003E5D29"/>
    <w:rsid w:val="003E79D9"/>
    <w:rsid w:val="003E7C81"/>
    <w:rsid w:val="003E7EA4"/>
    <w:rsid w:val="003F15DC"/>
    <w:rsid w:val="003F2134"/>
    <w:rsid w:val="003F2A43"/>
    <w:rsid w:val="003F307A"/>
    <w:rsid w:val="003F38D3"/>
    <w:rsid w:val="003F3DC9"/>
    <w:rsid w:val="003F4099"/>
    <w:rsid w:val="003F5592"/>
    <w:rsid w:val="003F5E86"/>
    <w:rsid w:val="003F7D8F"/>
    <w:rsid w:val="0040111E"/>
    <w:rsid w:val="00401EAA"/>
    <w:rsid w:val="0040219B"/>
    <w:rsid w:val="00405246"/>
    <w:rsid w:val="004058C8"/>
    <w:rsid w:val="00405AA6"/>
    <w:rsid w:val="00406BA5"/>
    <w:rsid w:val="00406EB5"/>
    <w:rsid w:val="0040709A"/>
    <w:rsid w:val="0041096C"/>
    <w:rsid w:val="00411410"/>
    <w:rsid w:val="00411749"/>
    <w:rsid w:val="00411F38"/>
    <w:rsid w:val="00413B04"/>
    <w:rsid w:val="00414493"/>
    <w:rsid w:val="00414BD6"/>
    <w:rsid w:val="00415564"/>
    <w:rsid w:val="004155E2"/>
    <w:rsid w:val="00416321"/>
    <w:rsid w:val="004165FC"/>
    <w:rsid w:val="00417813"/>
    <w:rsid w:val="00424B06"/>
    <w:rsid w:val="0042553F"/>
    <w:rsid w:val="00425978"/>
    <w:rsid w:val="0042600E"/>
    <w:rsid w:val="00426318"/>
    <w:rsid w:val="004267C6"/>
    <w:rsid w:val="0043008F"/>
    <w:rsid w:val="0043018B"/>
    <w:rsid w:val="00430886"/>
    <w:rsid w:val="00430C5E"/>
    <w:rsid w:val="00431819"/>
    <w:rsid w:val="00432164"/>
    <w:rsid w:val="0043294A"/>
    <w:rsid w:val="00432C98"/>
    <w:rsid w:val="004337E6"/>
    <w:rsid w:val="00433EA9"/>
    <w:rsid w:val="00435273"/>
    <w:rsid w:val="004354BA"/>
    <w:rsid w:val="00435F6B"/>
    <w:rsid w:val="00436A44"/>
    <w:rsid w:val="004370D0"/>
    <w:rsid w:val="00437971"/>
    <w:rsid w:val="00440D43"/>
    <w:rsid w:val="00443639"/>
    <w:rsid w:val="00444D2D"/>
    <w:rsid w:val="004456AB"/>
    <w:rsid w:val="00446061"/>
    <w:rsid w:val="0044608D"/>
    <w:rsid w:val="00446C1E"/>
    <w:rsid w:val="00447EF2"/>
    <w:rsid w:val="0045136E"/>
    <w:rsid w:val="0045371E"/>
    <w:rsid w:val="00453C8E"/>
    <w:rsid w:val="0045647D"/>
    <w:rsid w:val="00456779"/>
    <w:rsid w:val="00456996"/>
    <w:rsid w:val="00456C1C"/>
    <w:rsid w:val="004603C4"/>
    <w:rsid w:val="0046050B"/>
    <w:rsid w:val="00460DE3"/>
    <w:rsid w:val="00460E36"/>
    <w:rsid w:val="00461895"/>
    <w:rsid w:val="00463DD4"/>
    <w:rsid w:val="0046434E"/>
    <w:rsid w:val="0046580B"/>
    <w:rsid w:val="004663FA"/>
    <w:rsid w:val="00467E38"/>
    <w:rsid w:val="004713F0"/>
    <w:rsid w:val="004729DA"/>
    <w:rsid w:val="0047330D"/>
    <w:rsid w:val="004734E3"/>
    <w:rsid w:val="00476CA4"/>
    <w:rsid w:val="004777C7"/>
    <w:rsid w:val="0048025F"/>
    <w:rsid w:val="0048159A"/>
    <w:rsid w:val="0048206A"/>
    <w:rsid w:val="0048333E"/>
    <w:rsid w:val="00484399"/>
    <w:rsid w:val="00484E87"/>
    <w:rsid w:val="00485595"/>
    <w:rsid w:val="00485C60"/>
    <w:rsid w:val="0048609D"/>
    <w:rsid w:val="0048644D"/>
    <w:rsid w:val="00486BA8"/>
    <w:rsid w:val="00487A54"/>
    <w:rsid w:val="00487DA1"/>
    <w:rsid w:val="004901A5"/>
    <w:rsid w:val="00490694"/>
    <w:rsid w:val="00491492"/>
    <w:rsid w:val="00492349"/>
    <w:rsid w:val="004923FB"/>
    <w:rsid w:val="00492DD9"/>
    <w:rsid w:val="004931DD"/>
    <w:rsid w:val="004933AD"/>
    <w:rsid w:val="00493D87"/>
    <w:rsid w:val="0049416D"/>
    <w:rsid w:val="00494305"/>
    <w:rsid w:val="00494D48"/>
    <w:rsid w:val="00495476"/>
    <w:rsid w:val="004963B9"/>
    <w:rsid w:val="00497869"/>
    <w:rsid w:val="004978DE"/>
    <w:rsid w:val="004A0326"/>
    <w:rsid w:val="004A05D1"/>
    <w:rsid w:val="004A1BF8"/>
    <w:rsid w:val="004A1CA9"/>
    <w:rsid w:val="004A205E"/>
    <w:rsid w:val="004A26DA"/>
    <w:rsid w:val="004A2CF6"/>
    <w:rsid w:val="004A2FE3"/>
    <w:rsid w:val="004A32E9"/>
    <w:rsid w:val="004A3C93"/>
    <w:rsid w:val="004A3F85"/>
    <w:rsid w:val="004A4D00"/>
    <w:rsid w:val="004A5C4A"/>
    <w:rsid w:val="004A6F1B"/>
    <w:rsid w:val="004A74E5"/>
    <w:rsid w:val="004A7BC2"/>
    <w:rsid w:val="004A7EA0"/>
    <w:rsid w:val="004B104E"/>
    <w:rsid w:val="004B1942"/>
    <w:rsid w:val="004B19C2"/>
    <w:rsid w:val="004B19F9"/>
    <w:rsid w:val="004B1D4C"/>
    <w:rsid w:val="004B32AB"/>
    <w:rsid w:val="004B3F00"/>
    <w:rsid w:val="004B4582"/>
    <w:rsid w:val="004B6346"/>
    <w:rsid w:val="004B76B6"/>
    <w:rsid w:val="004C0084"/>
    <w:rsid w:val="004C229C"/>
    <w:rsid w:val="004C264D"/>
    <w:rsid w:val="004C26BF"/>
    <w:rsid w:val="004C2D2D"/>
    <w:rsid w:val="004C2D6E"/>
    <w:rsid w:val="004C4124"/>
    <w:rsid w:val="004C4367"/>
    <w:rsid w:val="004C4704"/>
    <w:rsid w:val="004C4FE3"/>
    <w:rsid w:val="004C533D"/>
    <w:rsid w:val="004C6644"/>
    <w:rsid w:val="004C7E2B"/>
    <w:rsid w:val="004C7E90"/>
    <w:rsid w:val="004D101F"/>
    <w:rsid w:val="004D127A"/>
    <w:rsid w:val="004D1316"/>
    <w:rsid w:val="004D1B87"/>
    <w:rsid w:val="004D2217"/>
    <w:rsid w:val="004D23AB"/>
    <w:rsid w:val="004D28A9"/>
    <w:rsid w:val="004D33BC"/>
    <w:rsid w:val="004D569C"/>
    <w:rsid w:val="004D5D9A"/>
    <w:rsid w:val="004D5FD7"/>
    <w:rsid w:val="004D7DE7"/>
    <w:rsid w:val="004E0996"/>
    <w:rsid w:val="004E239D"/>
    <w:rsid w:val="004E2B4B"/>
    <w:rsid w:val="004E3003"/>
    <w:rsid w:val="004E334A"/>
    <w:rsid w:val="004E35AD"/>
    <w:rsid w:val="004E3CE3"/>
    <w:rsid w:val="004E3F71"/>
    <w:rsid w:val="004E4691"/>
    <w:rsid w:val="004E5488"/>
    <w:rsid w:val="004E5C38"/>
    <w:rsid w:val="004E628F"/>
    <w:rsid w:val="004E6462"/>
    <w:rsid w:val="004E6989"/>
    <w:rsid w:val="004E6AE9"/>
    <w:rsid w:val="004E6B5B"/>
    <w:rsid w:val="004E73ED"/>
    <w:rsid w:val="004F0CF8"/>
    <w:rsid w:val="004F1685"/>
    <w:rsid w:val="004F1743"/>
    <w:rsid w:val="004F1ABE"/>
    <w:rsid w:val="004F235D"/>
    <w:rsid w:val="004F3C77"/>
    <w:rsid w:val="004F3DA4"/>
    <w:rsid w:val="004F48F9"/>
    <w:rsid w:val="004F4AB1"/>
    <w:rsid w:val="004F4F39"/>
    <w:rsid w:val="004F57F4"/>
    <w:rsid w:val="004F6B4F"/>
    <w:rsid w:val="004F7069"/>
    <w:rsid w:val="004F72FA"/>
    <w:rsid w:val="005011C7"/>
    <w:rsid w:val="005021E2"/>
    <w:rsid w:val="0050234A"/>
    <w:rsid w:val="005028B5"/>
    <w:rsid w:val="00502A11"/>
    <w:rsid w:val="005031AE"/>
    <w:rsid w:val="005035A3"/>
    <w:rsid w:val="00503AE2"/>
    <w:rsid w:val="00505D11"/>
    <w:rsid w:val="00506588"/>
    <w:rsid w:val="00507948"/>
    <w:rsid w:val="00510344"/>
    <w:rsid w:val="0051177D"/>
    <w:rsid w:val="00512816"/>
    <w:rsid w:val="00512A84"/>
    <w:rsid w:val="00512B1B"/>
    <w:rsid w:val="005132F2"/>
    <w:rsid w:val="00514F8C"/>
    <w:rsid w:val="00516153"/>
    <w:rsid w:val="0051649E"/>
    <w:rsid w:val="00517093"/>
    <w:rsid w:val="00517A69"/>
    <w:rsid w:val="00520A39"/>
    <w:rsid w:val="00520B82"/>
    <w:rsid w:val="0052138A"/>
    <w:rsid w:val="0052165E"/>
    <w:rsid w:val="00522593"/>
    <w:rsid w:val="00522B52"/>
    <w:rsid w:val="005236FA"/>
    <w:rsid w:val="00524A2C"/>
    <w:rsid w:val="005254F0"/>
    <w:rsid w:val="00525955"/>
    <w:rsid w:val="00526D36"/>
    <w:rsid w:val="005273A0"/>
    <w:rsid w:val="00527807"/>
    <w:rsid w:val="00530D49"/>
    <w:rsid w:val="00530E4C"/>
    <w:rsid w:val="005325E5"/>
    <w:rsid w:val="005329D0"/>
    <w:rsid w:val="005330FC"/>
    <w:rsid w:val="005338D8"/>
    <w:rsid w:val="00534A01"/>
    <w:rsid w:val="00536AAA"/>
    <w:rsid w:val="00537B65"/>
    <w:rsid w:val="0054044F"/>
    <w:rsid w:val="00541458"/>
    <w:rsid w:val="0054359D"/>
    <w:rsid w:val="00543F13"/>
    <w:rsid w:val="00545CF3"/>
    <w:rsid w:val="00546ABF"/>
    <w:rsid w:val="005477DB"/>
    <w:rsid w:val="00551DE9"/>
    <w:rsid w:val="005525A0"/>
    <w:rsid w:val="00552EB9"/>
    <w:rsid w:val="00553467"/>
    <w:rsid w:val="00555BB0"/>
    <w:rsid w:val="00555C69"/>
    <w:rsid w:val="00560E84"/>
    <w:rsid w:val="005612BE"/>
    <w:rsid w:val="0056237F"/>
    <w:rsid w:val="0056265C"/>
    <w:rsid w:val="0056278C"/>
    <w:rsid w:val="005628C6"/>
    <w:rsid w:val="00564375"/>
    <w:rsid w:val="00564486"/>
    <w:rsid w:val="00564844"/>
    <w:rsid w:val="00564ED5"/>
    <w:rsid w:val="00565C61"/>
    <w:rsid w:val="00567BEF"/>
    <w:rsid w:val="00567C2F"/>
    <w:rsid w:val="005705C8"/>
    <w:rsid w:val="00570D06"/>
    <w:rsid w:val="00570F6A"/>
    <w:rsid w:val="00572F4C"/>
    <w:rsid w:val="005745B7"/>
    <w:rsid w:val="00574DAD"/>
    <w:rsid w:val="005756AC"/>
    <w:rsid w:val="00576A63"/>
    <w:rsid w:val="00581409"/>
    <w:rsid w:val="00582125"/>
    <w:rsid w:val="00582731"/>
    <w:rsid w:val="00582840"/>
    <w:rsid w:val="0058298F"/>
    <w:rsid w:val="00583B0D"/>
    <w:rsid w:val="005847F3"/>
    <w:rsid w:val="00584DFE"/>
    <w:rsid w:val="00584EEF"/>
    <w:rsid w:val="005860CD"/>
    <w:rsid w:val="00586314"/>
    <w:rsid w:val="00586755"/>
    <w:rsid w:val="00587712"/>
    <w:rsid w:val="00587CDE"/>
    <w:rsid w:val="00590115"/>
    <w:rsid w:val="00590327"/>
    <w:rsid w:val="00590437"/>
    <w:rsid w:val="00590865"/>
    <w:rsid w:val="005919D3"/>
    <w:rsid w:val="00591AD6"/>
    <w:rsid w:val="00594342"/>
    <w:rsid w:val="005943A3"/>
    <w:rsid w:val="0059545D"/>
    <w:rsid w:val="00595F99"/>
    <w:rsid w:val="0059603A"/>
    <w:rsid w:val="0059684E"/>
    <w:rsid w:val="005A1011"/>
    <w:rsid w:val="005A14F6"/>
    <w:rsid w:val="005A26DB"/>
    <w:rsid w:val="005A536B"/>
    <w:rsid w:val="005A555E"/>
    <w:rsid w:val="005A5CEF"/>
    <w:rsid w:val="005A6335"/>
    <w:rsid w:val="005A67A3"/>
    <w:rsid w:val="005A6BC2"/>
    <w:rsid w:val="005A6FD3"/>
    <w:rsid w:val="005A71E5"/>
    <w:rsid w:val="005A7FF8"/>
    <w:rsid w:val="005B0030"/>
    <w:rsid w:val="005B019A"/>
    <w:rsid w:val="005B0529"/>
    <w:rsid w:val="005B0B6A"/>
    <w:rsid w:val="005B1780"/>
    <w:rsid w:val="005B242E"/>
    <w:rsid w:val="005B3431"/>
    <w:rsid w:val="005B4BDC"/>
    <w:rsid w:val="005B53A7"/>
    <w:rsid w:val="005B57ED"/>
    <w:rsid w:val="005B58B9"/>
    <w:rsid w:val="005B6021"/>
    <w:rsid w:val="005B71A4"/>
    <w:rsid w:val="005B7A4D"/>
    <w:rsid w:val="005C1708"/>
    <w:rsid w:val="005C1B1F"/>
    <w:rsid w:val="005C2557"/>
    <w:rsid w:val="005C4B78"/>
    <w:rsid w:val="005C5E0B"/>
    <w:rsid w:val="005C6FDF"/>
    <w:rsid w:val="005C719E"/>
    <w:rsid w:val="005C72EE"/>
    <w:rsid w:val="005C7630"/>
    <w:rsid w:val="005D0255"/>
    <w:rsid w:val="005D04C2"/>
    <w:rsid w:val="005D0F83"/>
    <w:rsid w:val="005D19C8"/>
    <w:rsid w:val="005D1D21"/>
    <w:rsid w:val="005D2A8E"/>
    <w:rsid w:val="005D4014"/>
    <w:rsid w:val="005D44C6"/>
    <w:rsid w:val="005D5EE7"/>
    <w:rsid w:val="005D6408"/>
    <w:rsid w:val="005D65D8"/>
    <w:rsid w:val="005D6EDE"/>
    <w:rsid w:val="005E0648"/>
    <w:rsid w:val="005E31CC"/>
    <w:rsid w:val="005E3D28"/>
    <w:rsid w:val="005E4350"/>
    <w:rsid w:val="005E439C"/>
    <w:rsid w:val="005E481A"/>
    <w:rsid w:val="005E4CB3"/>
    <w:rsid w:val="005E5A3B"/>
    <w:rsid w:val="005E641A"/>
    <w:rsid w:val="005E66D9"/>
    <w:rsid w:val="005E6A1F"/>
    <w:rsid w:val="005E6E68"/>
    <w:rsid w:val="005E7289"/>
    <w:rsid w:val="005E77C2"/>
    <w:rsid w:val="005F0F25"/>
    <w:rsid w:val="005F1669"/>
    <w:rsid w:val="005F20E2"/>
    <w:rsid w:val="005F2698"/>
    <w:rsid w:val="005F2826"/>
    <w:rsid w:val="005F36F8"/>
    <w:rsid w:val="005F519F"/>
    <w:rsid w:val="005F5A76"/>
    <w:rsid w:val="005F5E81"/>
    <w:rsid w:val="005F6110"/>
    <w:rsid w:val="005F6392"/>
    <w:rsid w:val="005F7728"/>
    <w:rsid w:val="005F7EB5"/>
    <w:rsid w:val="006005CD"/>
    <w:rsid w:val="0060067F"/>
    <w:rsid w:val="00600D0F"/>
    <w:rsid w:val="006014DC"/>
    <w:rsid w:val="0060323D"/>
    <w:rsid w:val="006042F4"/>
    <w:rsid w:val="0060453C"/>
    <w:rsid w:val="00605C2E"/>
    <w:rsid w:val="00605DE0"/>
    <w:rsid w:val="00606140"/>
    <w:rsid w:val="006068D8"/>
    <w:rsid w:val="00607342"/>
    <w:rsid w:val="00610275"/>
    <w:rsid w:val="00610990"/>
    <w:rsid w:val="00611A65"/>
    <w:rsid w:val="00613134"/>
    <w:rsid w:val="00614C90"/>
    <w:rsid w:val="006171F5"/>
    <w:rsid w:val="00620936"/>
    <w:rsid w:val="006214C9"/>
    <w:rsid w:val="00621CDB"/>
    <w:rsid w:val="00621E17"/>
    <w:rsid w:val="006227C6"/>
    <w:rsid w:val="00622FC7"/>
    <w:rsid w:val="0062394A"/>
    <w:rsid w:val="00623B72"/>
    <w:rsid w:val="006248B2"/>
    <w:rsid w:val="00625ADE"/>
    <w:rsid w:val="00625B41"/>
    <w:rsid w:val="0062786A"/>
    <w:rsid w:val="00630FA4"/>
    <w:rsid w:val="00631445"/>
    <w:rsid w:val="006315FC"/>
    <w:rsid w:val="0063189D"/>
    <w:rsid w:val="00631EA7"/>
    <w:rsid w:val="006323BA"/>
    <w:rsid w:val="00632563"/>
    <w:rsid w:val="0063272D"/>
    <w:rsid w:val="00632B44"/>
    <w:rsid w:val="00633D93"/>
    <w:rsid w:val="006347CD"/>
    <w:rsid w:val="006371EF"/>
    <w:rsid w:val="006375FA"/>
    <w:rsid w:val="00637738"/>
    <w:rsid w:val="00640672"/>
    <w:rsid w:val="0064069F"/>
    <w:rsid w:val="00640B3E"/>
    <w:rsid w:val="0064139E"/>
    <w:rsid w:val="00642378"/>
    <w:rsid w:val="006448FB"/>
    <w:rsid w:val="00644E69"/>
    <w:rsid w:val="006451EA"/>
    <w:rsid w:val="00645486"/>
    <w:rsid w:val="00646CAC"/>
    <w:rsid w:val="0064750F"/>
    <w:rsid w:val="00647DC8"/>
    <w:rsid w:val="006501A4"/>
    <w:rsid w:val="006508B1"/>
    <w:rsid w:val="00650FE9"/>
    <w:rsid w:val="00651710"/>
    <w:rsid w:val="00655242"/>
    <w:rsid w:val="00656A7D"/>
    <w:rsid w:val="006574D5"/>
    <w:rsid w:val="00657E30"/>
    <w:rsid w:val="00660803"/>
    <w:rsid w:val="00660891"/>
    <w:rsid w:val="00660BCD"/>
    <w:rsid w:val="00661172"/>
    <w:rsid w:val="00661BAF"/>
    <w:rsid w:val="0066231C"/>
    <w:rsid w:val="00662411"/>
    <w:rsid w:val="00662B83"/>
    <w:rsid w:val="0066350C"/>
    <w:rsid w:val="006637FF"/>
    <w:rsid w:val="006639D4"/>
    <w:rsid w:val="00665137"/>
    <w:rsid w:val="00665975"/>
    <w:rsid w:val="0066736A"/>
    <w:rsid w:val="006717D1"/>
    <w:rsid w:val="006750B6"/>
    <w:rsid w:val="00675CB4"/>
    <w:rsid w:val="00677103"/>
    <w:rsid w:val="0067739C"/>
    <w:rsid w:val="00677C94"/>
    <w:rsid w:val="006800DE"/>
    <w:rsid w:val="0068075C"/>
    <w:rsid w:val="00680970"/>
    <w:rsid w:val="00681368"/>
    <w:rsid w:val="00681ACD"/>
    <w:rsid w:val="00681CF1"/>
    <w:rsid w:val="00681F30"/>
    <w:rsid w:val="006822AC"/>
    <w:rsid w:val="00682E1A"/>
    <w:rsid w:val="006833DB"/>
    <w:rsid w:val="00685AD7"/>
    <w:rsid w:val="0068622F"/>
    <w:rsid w:val="00686958"/>
    <w:rsid w:val="00686E1A"/>
    <w:rsid w:val="00686EE3"/>
    <w:rsid w:val="00687D64"/>
    <w:rsid w:val="00687EF4"/>
    <w:rsid w:val="00690655"/>
    <w:rsid w:val="00690C80"/>
    <w:rsid w:val="006924DA"/>
    <w:rsid w:val="00693546"/>
    <w:rsid w:val="006936C7"/>
    <w:rsid w:val="006945C9"/>
    <w:rsid w:val="00694987"/>
    <w:rsid w:val="006954F9"/>
    <w:rsid w:val="00695725"/>
    <w:rsid w:val="00696A1E"/>
    <w:rsid w:val="006978CD"/>
    <w:rsid w:val="006A053B"/>
    <w:rsid w:val="006A0720"/>
    <w:rsid w:val="006A0EEA"/>
    <w:rsid w:val="006A12F1"/>
    <w:rsid w:val="006A1E51"/>
    <w:rsid w:val="006A273D"/>
    <w:rsid w:val="006A2859"/>
    <w:rsid w:val="006A3242"/>
    <w:rsid w:val="006A384F"/>
    <w:rsid w:val="006A3A63"/>
    <w:rsid w:val="006A3E31"/>
    <w:rsid w:val="006A3F6E"/>
    <w:rsid w:val="006A4039"/>
    <w:rsid w:val="006A41DC"/>
    <w:rsid w:val="006A4236"/>
    <w:rsid w:val="006A604F"/>
    <w:rsid w:val="006A76AF"/>
    <w:rsid w:val="006A7747"/>
    <w:rsid w:val="006A7FAA"/>
    <w:rsid w:val="006B0EFE"/>
    <w:rsid w:val="006B1580"/>
    <w:rsid w:val="006B1A8D"/>
    <w:rsid w:val="006B398F"/>
    <w:rsid w:val="006B3AF3"/>
    <w:rsid w:val="006B4A86"/>
    <w:rsid w:val="006B55FC"/>
    <w:rsid w:val="006B772D"/>
    <w:rsid w:val="006C2C9A"/>
    <w:rsid w:val="006C3F14"/>
    <w:rsid w:val="006C43E7"/>
    <w:rsid w:val="006C6721"/>
    <w:rsid w:val="006C7D8B"/>
    <w:rsid w:val="006C7FB6"/>
    <w:rsid w:val="006D063E"/>
    <w:rsid w:val="006D08B7"/>
    <w:rsid w:val="006D0A2D"/>
    <w:rsid w:val="006D1558"/>
    <w:rsid w:val="006D19E1"/>
    <w:rsid w:val="006D25C8"/>
    <w:rsid w:val="006D3608"/>
    <w:rsid w:val="006D450E"/>
    <w:rsid w:val="006D452B"/>
    <w:rsid w:val="006D4BD5"/>
    <w:rsid w:val="006D4D12"/>
    <w:rsid w:val="006D541A"/>
    <w:rsid w:val="006D5603"/>
    <w:rsid w:val="006E20AD"/>
    <w:rsid w:val="006E25D7"/>
    <w:rsid w:val="006E2A6B"/>
    <w:rsid w:val="006E4667"/>
    <w:rsid w:val="006E4ABD"/>
    <w:rsid w:val="006E4E90"/>
    <w:rsid w:val="006E595E"/>
    <w:rsid w:val="006E6549"/>
    <w:rsid w:val="006E791C"/>
    <w:rsid w:val="006F0214"/>
    <w:rsid w:val="006F02AB"/>
    <w:rsid w:val="006F1812"/>
    <w:rsid w:val="006F18C5"/>
    <w:rsid w:val="006F2F5D"/>
    <w:rsid w:val="006F3D01"/>
    <w:rsid w:val="006F40DF"/>
    <w:rsid w:val="006F4DA5"/>
    <w:rsid w:val="006F4E45"/>
    <w:rsid w:val="006F5199"/>
    <w:rsid w:val="006F5D36"/>
    <w:rsid w:val="006F622B"/>
    <w:rsid w:val="006F6508"/>
    <w:rsid w:val="006F6947"/>
    <w:rsid w:val="006F6A8D"/>
    <w:rsid w:val="006F7E0F"/>
    <w:rsid w:val="00700125"/>
    <w:rsid w:val="00700946"/>
    <w:rsid w:val="007013C9"/>
    <w:rsid w:val="007018F3"/>
    <w:rsid w:val="00701FDA"/>
    <w:rsid w:val="0070213C"/>
    <w:rsid w:val="00702614"/>
    <w:rsid w:val="00702D13"/>
    <w:rsid w:val="007035E3"/>
    <w:rsid w:val="00703828"/>
    <w:rsid w:val="00703D5E"/>
    <w:rsid w:val="00704318"/>
    <w:rsid w:val="007043A9"/>
    <w:rsid w:val="00704FA8"/>
    <w:rsid w:val="00705DE3"/>
    <w:rsid w:val="00705F4F"/>
    <w:rsid w:val="00706498"/>
    <w:rsid w:val="00706B03"/>
    <w:rsid w:val="00707434"/>
    <w:rsid w:val="007109EA"/>
    <w:rsid w:val="00710CA2"/>
    <w:rsid w:val="00712A1E"/>
    <w:rsid w:val="00712CFB"/>
    <w:rsid w:val="00712F3C"/>
    <w:rsid w:val="00713D07"/>
    <w:rsid w:val="007140FD"/>
    <w:rsid w:val="007142F0"/>
    <w:rsid w:val="007143AB"/>
    <w:rsid w:val="00714637"/>
    <w:rsid w:val="007158C1"/>
    <w:rsid w:val="00715A79"/>
    <w:rsid w:val="00715B24"/>
    <w:rsid w:val="00715B96"/>
    <w:rsid w:val="007176F8"/>
    <w:rsid w:val="0071777B"/>
    <w:rsid w:val="007202B2"/>
    <w:rsid w:val="00720630"/>
    <w:rsid w:val="00721C5D"/>
    <w:rsid w:val="0072355B"/>
    <w:rsid w:val="00723DD7"/>
    <w:rsid w:val="00724D7E"/>
    <w:rsid w:val="00725349"/>
    <w:rsid w:val="007261F5"/>
    <w:rsid w:val="00727392"/>
    <w:rsid w:val="00730C2D"/>
    <w:rsid w:val="00730DD1"/>
    <w:rsid w:val="00731ED4"/>
    <w:rsid w:val="00732334"/>
    <w:rsid w:val="00733EA6"/>
    <w:rsid w:val="007343B1"/>
    <w:rsid w:val="00734AB0"/>
    <w:rsid w:val="00734CA9"/>
    <w:rsid w:val="00735D51"/>
    <w:rsid w:val="00736E83"/>
    <w:rsid w:val="007379A3"/>
    <w:rsid w:val="007401BC"/>
    <w:rsid w:val="0074065D"/>
    <w:rsid w:val="007423EA"/>
    <w:rsid w:val="00742EBE"/>
    <w:rsid w:val="007430CD"/>
    <w:rsid w:val="007431C2"/>
    <w:rsid w:val="007459E5"/>
    <w:rsid w:val="00745D90"/>
    <w:rsid w:val="00746286"/>
    <w:rsid w:val="00746657"/>
    <w:rsid w:val="0074771E"/>
    <w:rsid w:val="00750935"/>
    <w:rsid w:val="00750B5A"/>
    <w:rsid w:val="00750DE4"/>
    <w:rsid w:val="00751D57"/>
    <w:rsid w:val="007535D2"/>
    <w:rsid w:val="00756A59"/>
    <w:rsid w:val="00757664"/>
    <w:rsid w:val="007606ED"/>
    <w:rsid w:val="00760F31"/>
    <w:rsid w:val="00761604"/>
    <w:rsid w:val="00762B2C"/>
    <w:rsid w:val="00762BAC"/>
    <w:rsid w:val="007635DF"/>
    <w:rsid w:val="007642C9"/>
    <w:rsid w:val="00764E1E"/>
    <w:rsid w:val="00765244"/>
    <w:rsid w:val="00765D69"/>
    <w:rsid w:val="00766280"/>
    <w:rsid w:val="0076631F"/>
    <w:rsid w:val="0076643A"/>
    <w:rsid w:val="007670EB"/>
    <w:rsid w:val="00770756"/>
    <w:rsid w:val="00771249"/>
    <w:rsid w:val="00771AB7"/>
    <w:rsid w:val="00771BC7"/>
    <w:rsid w:val="00771DA8"/>
    <w:rsid w:val="00773F33"/>
    <w:rsid w:val="00775C5B"/>
    <w:rsid w:val="00775FA6"/>
    <w:rsid w:val="007770E6"/>
    <w:rsid w:val="0078148C"/>
    <w:rsid w:val="007829C9"/>
    <w:rsid w:val="007836C5"/>
    <w:rsid w:val="00785921"/>
    <w:rsid w:val="00787F3A"/>
    <w:rsid w:val="007907B8"/>
    <w:rsid w:val="00790A08"/>
    <w:rsid w:val="00791956"/>
    <w:rsid w:val="00792362"/>
    <w:rsid w:val="00792836"/>
    <w:rsid w:val="007934A9"/>
    <w:rsid w:val="007938C6"/>
    <w:rsid w:val="00793BD4"/>
    <w:rsid w:val="0079455F"/>
    <w:rsid w:val="00794BC0"/>
    <w:rsid w:val="0079538D"/>
    <w:rsid w:val="0079662A"/>
    <w:rsid w:val="00797A4A"/>
    <w:rsid w:val="007A1B0E"/>
    <w:rsid w:val="007A1D11"/>
    <w:rsid w:val="007A252C"/>
    <w:rsid w:val="007A353B"/>
    <w:rsid w:val="007A36A9"/>
    <w:rsid w:val="007A39F2"/>
    <w:rsid w:val="007A3BCB"/>
    <w:rsid w:val="007A5B03"/>
    <w:rsid w:val="007A5B21"/>
    <w:rsid w:val="007A71C0"/>
    <w:rsid w:val="007A7A8F"/>
    <w:rsid w:val="007B0404"/>
    <w:rsid w:val="007B194E"/>
    <w:rsid w:val="007B1AE1"/>
    <w:rsid w:val="007B1D6B"/>
    <w:rsid w:val="007B1D9E"/>
    <w:rsid w:val="007B280E"/>
    <w:rsid w:val="007B2951"/>
    <w:rsid w:val="007B3D27"/>
    <w:rsid w:val="007B3F60"/>
    <w:rsid w:val="007B4309"/>
    <w:rsid w:val="007B6B25"/>
    <w:rsid w:val="007B6F58"/>
    <w:rsid w:val="007B6F8E"/>
    <w:rsid w:val="007B71BD"/>
    <w:rsid w:val="007B78C3"/>
    <w:rsid w:val="007B79E7"/>
    <w:rsid w:val="007C048C"/>
    <w:rsid w:val="007C06C4"/>
    <w:rsid w:val="007C09C1"/>
    <w:rsid w:val="007C0A4A"/>
    <w:rsid w:val="007C1124"/>
    <w:rsid w:val="007C34F7"/>
    <w:rsid w:val="007C378F"/>
    <w:rsid w:val="007C3B02"/>
    <w:rsid w:val="007C476E"/>
    <w:rsid w:val="007C5489"/>
    <w:rsid w:val="007C6CA9"/>
    <w:rsid w:val="007C75A4"/>
    <w:rsid w:val="007C76E0"/>
    <w:rsid w:val="007C76F8"/>
    <w:rsid w:val="007C798E"/>
    <w:rsid w:val="007D185F"/>
    <w:rsid w:val="007D2025"/>
    <w:rsid w:val="007D235D"/>
    <w:rsid w:val="007D2B4C"/>
    <w:rsid w:val="007D3540"/>
    <w:rsid w:val="007D3742"/>
    <w:rsid w:val="007D3A83"/>
    <w:rsid w:val="007D3DB7"/>
    <w:rsid w:val="007D400A"/>
    <w:rsid w:val="007D48D9"/>
    <w:rsid w:val="007D5D95"/>
    <w:rsid w:val="007D607D"/>
    <w:rsid w:val="007D61AD"/>
    <w:rsid w:val="007D6604"/>
    <w:rsid w:val="007D6DF4"/>
    <w:rsid w:val="007D7603"/>
    <w:rsid w:val="007E0B48"/>
    <w:rsid w:val="007E0DA3"/>
    <w:rsid w:val="007E0FD3"/>
    <w:rsid w:val="007E29E9"/>
    <w:rsid w:val="007E2CD7"/>
    <w:rsid w:val="007E37A0"/>
    <w:rsid w:val="007E3827"/>
    <w:rsid w:val="007E3F91"/>
    <w:rsid w:val="007E3FD0"/>
    <w:rsid w:val="007E50EE"/>
    <w:rsid w:val="007E540E"/>
    <w:rsid w:val="007E5A60"/>
    <w:rsid w:val="007E6416"/>
    <w:rsid w:val="007E6DFD"/>
    <w:rsid w:val="007E7CAD"/>
    <w:rsid w:val="007F1014"/>
    <w:rsid w:val="007F1EA5"/>
    <w:rsid w:val="007F22C0"/>
    <w:rsid w:val="007F33B6"/>
    <w:rsid w:val="007F458D"/>
    <w:rsid w:val="007F4B88"/>
    <w:rsid w:val="007F4D02"/>
    <w:rsid w:val="007F6676"/>
    <w:rsid w:val="007F6B74"/>
    <w:rsid w:val="007F7307"/>
    <w:rsid w:val="0080024F"/>
    <w:rsid w:val="0080073C"/>
    <w:rsid w:val="00801521"/>
    <w:rsid w:val="0080178E"/>
    <w:rsid w:val="00801C69"/>
    <w:rsid w:val="008037A7"/>
    <w:rsid w:val="00804472"/>
    <w:rsid w:val="008063CF"/>
    <w:rsid w:val="0080674A"/>
    <w:rsid w:val="008068A9"/>
    <w:rsid w:val="008103CD"/>
    <w:rsid w:val="00810D55"/>
    <w:rsid w:val="0081130B"/>
    <w:rsid w:val="0081184A"/>
    <w:rsid w:val="0081308D"/>
    <w:rsid w:val="008149CB"/>
    <w:rsid w:val="00815421"/>
    <w:rsid w:val="00817532"/>
    <w:rsid w:val="008175FC"/>
    <w:rsid w:val="008176A4"/>
    <w:rsid w:val="00817981"/>
    <w:rsid w:val="008201DB"/>
    <w:rsid w:val="00820D1C"/>
    <w:rsid w:val="008214A0"/>
    <w:rsid w:val="00823DDA"/>
    <w:rsid w:val="0082408E"/>
    <w:rsid w:val="008241A2"/>
    <w:rsid w:val="008241B6"/>
    <w:rsid w:val="008242A6"/>
    <w:rsid w:val="0082463F"/>
    <w:rsid w:val="00824DA8"/>
    <w:rsid w:val="00825A06"/>
    <w:rsid w:val="008268ED"/>
    <w:rsid w:val="008269FF"/>
    <w:rsid w:val="00826DD3"/>
    <w:rsid w:val="0082765F"/>
    <w:rsid w:val="00830BC6"/>
    <w:rsid w:val="008330D1"/>
    <w:rsid w:val="00833622"/>
    <w:rsid w:val="008336EA"/>
    <w:rsid w:val="00834BA8"/>
    <w:rsid w:val="00835649"/>
    <w:rsid w:val="008407D2"/>
    <w:rsid w:val="008419A2"/>
    <w:rsid w:val="00842B31"/>
    <w:rsid w:val="00843C88"/>
    <w:rsid w:val="00844E24"/>
    <w:rsid w:val="00845316"/>
    <w:rsid w:val="00845CFC"/>
    <w:rsid w:val="00845D55"/>
    <w:rsid w:val="00846167"/>
    <w:rsid w:val="00846291"/>
    <w:rsid w:val="00846330"/>
    <w:rsid w:val="00846525"/>
    <w:rsid w:val="00846878"/>
    <w:rsid w:val="00850689"/>
    <w:rsid w:val="00851075"/>
    <w:rsid w:val="00851E85"/>
    <w:rsid w:val="008521E1"/>
    <w:rsid w:val="008526E1"/>
    <w:rsid w:val="0085278B"/>
    <w:rsid w:val="00852842"/>
    <w:rsid w:val="0085332F"/>
    <w:rsid w:val="00853E13"/>
    <w:rsid w:val="008545B2"/>
    <w:rsid w:val="0085460B"/>
    <w:rsid w:val="0085477D"/>
    <w:rsid w:val="00854813"/>
    <w:rsid w:val="008559D3"/>
    <w:rsid w:val="008566AA"/>
    <w:rsid w:val="00856DB6"/>
    <w:rsid w:val="00856F58"/>
    <w:rsid w:val="00860367"/>
    <w:rsid w:val="008612A0"/>
    <w:rsid w:val="00861970"/>
    <w:rsid w:val="008625E0"/>
    <w:rsid w:val="0086297F"/>
    <w:rsid w:val="00862A1C"/>
    <w:rsid w:val="00862C3F"/>
    <w:rsid w:val="00865950"/>
    <w:rsid w:val="00866BA8"/>
    <w:rsid w:val="008700D0"/>
    <w:rsid w:val="00870482"/>
    <w:rsid w:val="00870B13"/>
    <w:rsid w:val="00871028"/>
    <w:rsid w:val="0087124F"/>
    <w:rsid w:val="00871A35"/>
    <w:rsid w:val="00872A95"/>
    <w:rsid w:val="00873AA1"/>
    <w:rsid w:val="0087446F"/>
    <w:rsid w:val="00874921"/>
    <w:rsid w:val="00874B73"/>
    <w:rsid w:val="00874EB1"/>
    <w:rsid w:val="00875844"/>
    <w:rsid w:val="008769F3"/>
    <w:rsid w:val="00877233"/>
    <w:rsid w:val="00877A80"/>
    <w:rsid w:val="008808E8"/>
    <w:rsid w:val="00882489"/>
    <w:rsid w:val="008843BA"/>
    <w:rsid w:val="008844A2"/>
    <w:rsid w:val="008851A3"/>
    <w:rsid w:val="008853E8"/>
    <w:rsid w:val="00885B06"/>
    <w:rsid w:val="00885E7D"/>
    <w:rsid w:val="008869E8"/>
    <w:rsid w:val="0088753E"/>
    <w:rsid w:val="00887799"/>
    <w:rsid w:val="00887B7C"/>
    <w:rsid w:val="00890D46"/>
    <w:rsid w:val="00891238"/>
    <w:rsid w:val="00891DC1"/>
    <w:rsid w:val="00892B0D"/>
    <w:rsid w:val="00892D37"/>
    <w:rsid w:val="00892D71"/>
    <w:rsid w:val="0089403A"/>
    <w:rsid w:val="00894693"/>
    <w:rsid w:val="00894BC3"/>
    <w:rsid w:val="008953AC"/>
    <w:rsid w:val="00896DAD"/>
    <w:rsid w:val="008970EF"/>
    <w:rsid w:val="0089718C"/>
    <w:rsid w:val="00897388"/>
    <w:rsid w:val="0089786A"/>
    <w:rsid w:val="008A017E"/>
    <w:rsid w:val="008A072E"/>
    <w:rsid w:val="008A0889"/>
    <w:rsid w:val="008A1279"/>
    <w:rsid w:val="008A13B2"/>
    <w:rsid w:val="008A2AD4"/>
    <w:rsid w:val="008A36CE"/>
    <w:rsid w:val="008A370C"/>
    <w:rsid w:val="008A3FD2"/>
    <w:rsid w:val="008A474D"/>
    <w:rsid w:val="008A4A69"/>
    <w:rsid w:val="008A4C42"/>
    <w:rsid w:val="008A5454"/>
    <w:rsid w:val="008A63C9"/>
    <w:rsid w:val="008A65ED"/>
    <w:rsid w:val="008A7D22"/>
    <w:rsid w:val="008B08CF"/>
    <w:rsid w:val="008B1344"/>
    <w:rsid w:val="008B2428"/>
    <w:rsid w:val="008B2BA2"/>
    <w:rsid w:val="008B3096"/>
    <w:rsid w:val="008B3D09"/>
    <w:rsid w:val="008B5CEA"/>
    <w:rsid w:val="008B5E1A"/>
    <w:rsid w:val="008B6892"/>
    <w:rsid w:val="008C0245"/>
    <w:rsid w:val="008C118E"/>
    <w:rsid w:val="008C1FCB"/>
    <w:rsid w:val="008C2599"/>
    <w:rsid w:val="008C3A65"/>
    <w:rsid w:val="008C476D"/>
    <w:rsid w:val="008C5443"/>
    <w:rsid w:val="008C550F"/>
    <w:rsid w:val="008C6F76"/>
    <w:rsid w:val="008C75BC"/>
    <w:rsid w:val="008C79E0"/>
    <w:rsid w:val="008D0866"/>
    <w:rsid w:val="008D0A29"/>
    <w:rsid w:val="008D1671"/>
    <w:rsid w:val="008D2129"/>
    <w:rsid w:val="008D219A"/>
    <w:rsid w:val="008D2509"/>
    <w:rsid w:val="008D274F"/>
    <w:rsid w:val="008D286E"/>
    <w:rsid w:val="008D3070"/>
    <w:rsid w:val="008D3169"/>
    <w:rsid w:val="008D3617"/>
    <w:rsid w:val="008D3940"/>
    <w:rsid w:val="008D46B8"/>
    <w:rsid w:val="008D6396"/>
    <w:rsid w:val="008D6AFE"/>
    <w:rsid w:val="008D6DE6"/>
    <w:rsid w:val="008D77FC"/>
    <w:rsid w:val="008E0629"/>
    <w:rsid w:val="008E0690"/>
    <w:rsid w:val="008E2271"/>
    <w:rsid w:val="008E3A2E"/>
    <w:rsid w:val="008E3BE3"/>
    <w:rsid w:val="008E3E49"/>
    <w:rsid w:val="008E4F2E"/>
    <w:rsid w:val="008E5C25"/>
    <w:rsid w:val="008E6050"/>
    <w:rsid w:val="008E637D"/>
    <w:rsid w:val="008F07EF"/>
    <w:rsid w:val="008F1707"/>
    <w:rsid w:val="008F1806"/>
    <w:rsid w:val="008F1A74"/>
    <w:rsid w:val="008F1A82"/>
    <w:rsid w:val="008F26E2"/>
    <w:rsid w:val="008F2DB5"/>
    <w:rsid w:val="008F3AAF"/>
    <w:rsid w:val="008F40FC"/>
    <w:rsid w:val="008F50FF"/>
    <w:rsid w:val="008F5155"/>
    <w:rsid w:val="008F631C"/>
    <w:rsid w:val="008F675C"/>
    <w:rsid w:val="008F71EB"/>
    <w:rsid w:val="008F77E5"/>
    <w:rsid w:val="008F7A95"/>
    <w:rsid w:val="008F7B24"/>
    <w:rsid w:val="009025D6"/>
    <w:rsid w:val="00902CB5"/>
    <w:rsid w:val="009031B1"/>
    <w:rsid w:val="00903413"/>
    <w:rsid w:val="00903D96"/>
    <w:rsid w:val="00904D2F"/>
    <w:rsid w:val="00905836"/>
    <w:rsid w:val="009059CD"/>
    <w:rsid w:val="00906DDB"/>
    <w:rsid w:val="0090702C"/>
    <w:rsid w:val="0091039B"/>
    <w:rsid w:val="0091159A"/>
    <w:rsid w:val="00911696"/>
    <w:rsid w:val="00911F51"/>
    <w:rsid w:val="00912024"/>
    <w:rsid w:val="009132F8"/>
    <w:rsid w:val="0091369B"/>
    <w:rsid w:val="00913B72"/>
    <w:rsid w:val="00913D0E"/>
    <w:rsid w:val="00913D11"/>
    <w:rsid w:val="009143F3"/>
    <w:rsid w:val="00914F05"/>
    <w:rsid w:val="00915D76"/>
    <w:rsid w:val="00916312"/>
    <w:rsid w:val="009165FE"/>
    <w:rsid w:val="00921A14"/>
    <w:rsid w:val="00922B45"/>
    <w:rsid w:val="0092450B"/>
    <w:rsid w:val="00924F74"/>
    <w:rsid w:val="009270A0"/>
    <w:rsid w:val="00927A6D"/>
    <w:rsid w:val="009302F3"/>
    <w:rsid w:val="00930796"/>
    <w:rsid w:val="009339D7"/>
    <w:rsid w:val="00935CD6"/>
    <w:rsid w:val="00935DEA"/>
    <w:rsid w:val="00937104"/>
    <w:rsid w:val="009371C0"/>
    <w:rsid w:val="00937927"/>
    <w:rsid w:val="0094013A"/>
    <w:rsid w:val="009407A7"/>
    <w:rsid w:val="00940E1F"/>
    <w:rsid w:val="00941993"/>
    <w:rsid w:val="00941B89"/>
    <w:rsid w:val="00943BC9"/>
    <w:rsid w:val="009445F2"/>
    <w:rsid w:val="00944643"/>
    <w:rsid w:val="00945CE9"/>
    <w:rsid w:val="00946315"/>
    <w:rsid w:val="00946DF9"/>
    <w:rsid w:val="00946FB9"/>
    <w:rsid w:val="0094746D"/>
    <w:rsid w:val="00947CB7"/>
    <w:rsid w:val="00950634"/>
    <w:rsid w:val="009519DE"/>
    <w:rsid w:val="00952BA2"/>
    <w:rsid w:val="00952DD5"/>
    <w:rsid w:val="009531C7"/>
    <w:rsid w:val="00953E6D"/>
    <w:rsid w:val="00954B94"/>
    <w:rsid w:val="009568F5"/>
    <w:rsid w:val="00957198"/>
    <w:rsid w:val="00957B86"/>
    <w:rsid w:val="00957DF6"/>
    <w:rsid w:val="00957F19"/>
    <w:rsid w:val="00957F7F"/>
    <w:rsid w:val="00960682"/>
    <w:rsid w:val="00960935"/>
    <w:rsid w:val="00961CD7"/>
    <w:rsid w:val="009628B0"/>
    <w:rsid w:val="00962AF7"/>
    <w:rsid w:val="00963448"/>
    <w:rsid w:val="009637F2"/>
    <w:rsid w:val="00964511"/>
    <w:rsid w:val="0096481F"/>
    <w:rsid w:val="00964EFC"/>
    <w:rsid w:val="00964FF1"/>
    <w:rsid w:val="00967425"/>
    <w:rsid w:val="009677D4"/>
    <w:rsid w:val="00970B89"/>
    <w:rsid w:val="00971544"/>
    <w:rsid w:val="009728AD"/>
    <w:rsid w:val="00972954"/>
    <w:rsid w:val="00973C5A"/>
    <w:rsid w:val="00975BEF"/>
    <w:rsid w:val="00975C9D"/>
    <w:rsid w:val="0097613C"/>
    <w:rsid w:val="00977C82"/>
    <w:rsid w:val="009807B4"/>
    <w:rsid w:val="009821C9"/>
    <w:rsid w:val="0098231A"/>
    <w:rsid w:val="0098326E"/>
    <w:rsid w:val="0098361E"/>
    <w:rsid w:val="009837C1"/>
    <w:rsid w:val="009863B4"/>
    <w:rsid w:val="00986836"/>
    <w:rsid w:val="009878F1"/>
    <w:rsid w:val="00987A27"/>
    <w:rsid w:val="00987E66"/>
    <w:rsid w:val="00991524"/>
    <w:rsid w:val="00991ECC"/>
    <w:rsid w:val="00992532"/>
    <w:rsid w:val="0099356D"/>
    <w:rsid w:val="0099363E"/>
    <w:rsid w:val="00994410"/>
    <w:rsid w:val="00995F26"/>
    <w:rsid w:val="00996BD5"/>
    <w:rsid w:val="00997EF3"/>
    <w:rsid w:val="009A05F3"/>
    <w:rsid w:val="009A13CC"/>
    <w:rsid w:val="009A1984"/>
    <w:rsid w:val="009A2A70"/>
    <w:rsid w:val="009A2FD7"/>
    <w:rsid w:val="009A33A2"/>
    <w:rsid w:val="009A3A67"/>
    <w:rsid w:val="009A4AED"/>
    <w:rsid w:val="009A5526"/>
    <w:rsid w:val="009A6753"/>
    <w:rsid w:val="009A685E"/>
    <w:rsid w:val="009A6B17"/>
    <w:rsid w:val="009A6C6E"/>
    <w:rsid w:val="009B00D0"/>
    <w:rsid w:val="009B0FB6"/>
    <w:rsid w:val="009B23DB"/>
    <w:rsid w:val="009B2723"/>
    <w:rsid w:val="009B3C21"/>
    <w:rsid w:val="009B4270"/>
    <w:rsid w:val="009B4342"/>
    <w:rsid w:val="009B4E7A"/>
    <w:rsid w:val="009B593D"/>
    <w:rsid w:val="009B5CCB"/>
    <w:rsid w:val="009B70A8"/>
    <w:rsid w:val="009B7228"/>
    <w:rsid w:val="009C152E"/>
    <w:rsid w:val="009C1BB6"/>
    <w:rsid w:val="009C217B"/>
    <w:rsid w:val="009C3372"/>
    <w:rsid w:val="009C3592"/>
    <w:rsid w:val="009C44F6"/>
    <w:rsid w:val="009C610A"/>
    <w:rsid w:val="009C6664"/>
    <w:rsid w:val="009C707B"/>
    <w:rsid w:val="009C768F"/>
    <w:rsid w:val="009C7990"/>
    <w:rsid w:val="009D0AE0"/>
    <w:rsid w:val="009D0F30"/>
    <w:rsid w:val="009D2078"/>
    <w:rsid w:val="009D2241"/>
    <w:rsid w:val="009D3BD8"/>
    <w:rsid w:val="009D4337"/>
    <w:rsid w:val="009D469C"/>
    <w:rsid w:val="009D5139"/>
    <w:rsid w:val="009D54D1"/>
    <w:rsid w:val="009D577F"/>
    <w:rsid w:val="009D5CC4"/>
    <w:rsid w:val="009D7585"/>
    <w:rsid w:val="009D7D0A"/>
    <w:rsid w:val="009E09C8"/>
    <w:rsid w:val="009E11A5"/>
    <w:rsid w:val="009E23B9"/>
    <w:rsid w:val="009E2634"/>
    <w:rsid w:val="009E2EAE"/>
    <w:rsid w:val="009E4B64"/>
    <w:rsid w:val="009E5216"/>
    <w:rsid w:val="009E559F"/>
    <w:rsid w:val="009F0078"/>
    <w:rsid w:val="009F0278"/>
    <w:rsid w:val="009F03D4"/>
    <w:rsid w:val="009F0FD7"/>
    <w:rsid w:val="009F1478"/>
    <w:rsid w:val="009F1B4A"/>
    <w:rsid w:val="009F1E0F"/>
    <w:rsid w:val="009F25CA"/>
    <w:rsid w:val="009F28A8"/>
    <w:rsid w:val="009F2ADB"/>
    <w:rsid w:val="009F3048"/>
    <w:rsid w:val="009F31F5"/>
    <w:rsid w:val="009F354B"/>
    <w:rsid w:val="009F4BAA"/>
    <w:rsid w:val="009F4F06"/>
    <w:rsid w:val="009F5D69"/>
    <w:rsid w:val="009F5F78"/>
    <w:rsid w:val="009F6E0A"/>
    <w:rsid w:val="009F7347"/>
    <w:rsid w:val="009F7D0D"/>
    <w:rsid w:val="00A0070B"/>
    <w:rsid w:val="00A00F55"/>
    <w:rsid w:val="00A025B1"/>
    <w:rsid w:val="00A02BDB"/>
    <w:rsid w:val="00A031ED"/>
    <w:rsid w:val="00A03599"/>
    <w:rsid w:val="00A03D18"/>
    <w:rsid w:val="00A05A83"/>
    <w:rsid w:val="00A05E3F"/>
    <w:rsid w:val="00A0691D"/>
    <w:rsid w:val="00A06D1F"/>
    <w:rsid w:val="00A10DAA"/>
    <w:rsid w:val="00A122CE"/>
    <w:rsid w:val="00A125BE"/>
    <w:rsid w:val="00A15E97"/>
    <w:rsid w:val="00A16044"/>
    <w:rsid w:val="00A16671"/>
    <w:rsid w:val="00A16CB8"/>
    <w:rsid w:val="00A16E30"/>
    <w:rsid w:val="00A170C8"/>
    <w:rsid w:val="00A24918"/>
    <w:rsid w:val="00A24D6B"/>
    <w:rsid w:val="00A251B8"/>
    <w:rsid w:val="00A26523"/>
    <w:rsid w:val="00A26EFA"/>
    <w:rsid w:val="00A27A4D"/>
    <w:rsid w:val="00A27F9E"/>
    <w:rsid w:val="00A30ACC"/>
    <w:rsid w:val="00A3111D"/>
    <w:rsid w:val="00A316A7"/>
    <w:rsid w:val="00A31E2A"/>
    <w:rsid w:val="00A32582"/>
    <w:rsid w:val="00A33522"/>
    <w:rsid w:val="00A339C4"/>
    <w:rsid w:val="00A352CB"/>
    <w:rsid w:val="00A36190"/>
    <w:rsid w:val="00A3695A"/>
    <w:rsid w:val="00A37684"/>
    <w:rsid w:val="00A400F2"/>
    <w:rsid w:val="00A40355"/>
    <w:rsid w:val="00A41AD8"/>
    <w:rsid w:val="00A42345"/>
    <w:rsid w:val="00A42A5F"/>
    <w:rsid w:val="00A42D31"/>
    <w:rsid w:val="00A42F81"/>
    <w:rsid w:val="00A431A6"/>
    <w:rsid w:val="00A43F3D"/>
    <w:rsid w:val="00A43FE6"/>
    <w:rsid w:val="00A4444E"/>
    <w:rsid w:val="00A445BA"/>
    <w:rsid w:val="00A4498D"/>
    <w:rsid w:val="00A44EC7"/>
    <w:rsid w:val="00A4539D"/>
    <w:rsid w:val="00A462FD"/>
    <w:rsid w:val="00A46662"/>
    <w:rsid w:val="00A472D1"/>
    <w:rsid w:val="00A475FD"/>
    <w:rsid w:val="00A4763E"/>
    <w:rsid w:val="00A47FEC"/>
    <w:rsid w:val="00A5051A"/>
    <w:rsid w:val="00A507CC"/>
    <w:rsid w:val="00A50BEC"/>
    <w:rsid w:val="00A512DF"/>
    <w:rsid w:val="00A51C0B"/>
    <w:rsid w:val="00A520B2"/>
    <w:rsid w:val="00A52424"/>
    <w:rsid w:val="00A528EE"/>
    <w:rsid w:val="00A52A09"/>
    <w:rsid w:val="00A52FA7"/>
    <w:rsid w:val="00A5418A"/>
    <w:rsid w:val="00A54DF2"/>
    <w:rsid w:val="00A602FB"/>
    <w:rsid w:val="00A60AF2"/>
    <w:rsid w:val="00A60E66"/>
    <w:rsid w:val="00A61477"/>
    <w:rsid w:val="00A6184C"/>
    <w:rsid w:val="00A6192A"/>
    <w:rsid w:val="00A6369B"/>
    <w:rsid w:val="00A63A6F"/>
    <w:rsid w:val="00A63E03"/>
    <w:rsid w:val="00A63E7D"/>
    <w:rsid w:val="00A64528"/>
    <w:rsid w:val="00A64910"/>
    <w:rsid w:val="00A64F88"/>
    <w:rsid w:val="00A65A6A"/>
    <w:rsid w:val="00A65E74"/>
    <w:rsid w:val="00A660FD"/>
    <w:rsid w:val="00A67D6D"/>
    <w:rsid w:val="00A7003E"/>
    <w:rsid w:val="00A703B6"/>
    <w:rsid w:val="00A706B2"/>
    <w:rsid w:val="00A71F61"/>
    <w:rsid w:val="00A72065"/>
    <w:rsid w:val="00A73DB7"/>
    <w:rsid w:val="00A7417B"/>
    <w:rsid w:val="00A75840"/>
    <w:rsid w:val="00A76D8F"/>
    <w:rsid w:val="00A77024"/>
    <w:rsid w:val="00A77C16"/>
    <w:rsid w:val="00A77E61"/>
    <w:rsid w:val="00A80491"/>
    <w:rsid w:val="00A806B3"/>
    <w:rsid w:val="00A82E96"/>
    <w:rsid w:val="00A839E6"/>
    <w:rsid w:val="00A83C3B"/>
    <w:rsid w:val="00A84351"/>
    <w:rsid w:val="00A8540A"/>
    <w:rsid w:val="00A854CA"/>
    <w:rsid w:val="00A85A51"/>
    <w:rsid w:val="00A86DB6"/>
    <w:rsid w:val="00A8769E"/>
    <w:rsid w:val="00A87771"/>
    <w:rsid w:val="00A90240"/>
    <w:rsid w:val="00A9039C"/>
    <w:rsid w:val="00A906C4"/>
    <w:rsid w:val="00A90FAE"/>
    <w:rsid w:val="00A91CF5"/>
    <w:rsid w:val="00A91E53"/>
    <w:rsid w:val="00A921AF"/>
    <w:rsid w:val="00A928FB"/>
    <w:rsid w:val="00A92A58"/>
    <w:rsid w:val="00A92CC2"/>
    <w:rsid w:val="00A949EC"/>
    <w:rsid w:val="00A94E68"/>
    <w:rsid w:val="00A95D07"/>
    <w:rsid w:val="00A97660"/>
    <w:rsid w:val="00AA25A3"/>
    <w:rsid w:val="00AA2868"/>
    <w:rsid w:val="00AA2983"/>
    <w:rsid w:val="00AA4E10"/>
    <w:rsid w:val="00AA69AA"/>
    <w:rsid w:val="00AA79D3"/>
    <w:rsid w:val="00AB0467"/>
    <w:rsid w:val="00AB0CC6"/>
    <w:rsid w:val="00AB0CD4"/>
    <w:rsid w:val="00AB13A4"/>
    <w:rsid w:val="00AB1406"/>
    <w:rsid w:val="00AB19D9"/>
    <w:rsid w:val="00AB1E1A"/>
    <w:rsid w:val="00AB2C93"/>
    <w:rsid w:val="00AB30B8"/>
    <w:rsid w:val="00AB49C2"/>
    <w:rsid w:val="00AB68F4"/>
    <w:rsid w:val="00AB6F17"/>
    <w:rsid w:val="00AB7301"/>
    <w:rsid w:val="00AB739B"/>
    <w:rsid w:val="00AC1FA4"/>
    <w:rsid w:val="00AC29F2"/>
    <w:rsid w:val="00AC4122"/>
    <w:rsid w:val="00AC4508"/>
    <w:rsid w:val="00AC499A"/>
    <w:rsid w:val="00AC61CC"/>
    <w:rsid w:val="00AC64A3"/>
    <w:rsid w:val="00AC6A2A"/>
    <w:rsid w:val="00AC6F4C"/>
    <w:rsid w:val="00AC7F22"/>
    <w:rsid w:val="00AD1AF5"/>
    <w:rsid w:val="00AD21F1"/>
    <w:rsid w:val="00AD4194"/>
    <w:rsid w:val="00AD422D"/>
    <w:rsid w:val="00AD43DD"/>
    <w:rsid w:val="00AD4E80"/>
    <w:rsid w:val="00AD6649"/>
    <w:rsid w:val="00AD7180"/>
    <w:rsid w:val="00AD7337"/>
    <w:rsid w:val="00AD76FD"/>
    <w:rsid w:val="00AE0672"/>
    <w:rsid w:val="00AE1743"/>
    <w:rsid w:val="00AE1912"/>
    <w:rsid w:val="00AE1BF8"/>
    <w:rsid w:val="00AE1D77"/>
    <w:rsid w:val="00AE225A"/>
    <w:rsid w:val="00AE3D81"/>
    <w:rsid w:val="00AE3E1F"/>
    <w:rsid w:val="00AE4691"/>
    <w:rsid w:val="00AE6022"/>
    <w:rsid w:val="00AE6ACE"/>
    <w:rsid w:val="00AE716D"/>
    <w:rsid w:val="00AE793C"/>
    <w:rsid w:val="00AF0026"/>
    <w:rsid w:val="00AF00B7"/>
    <w:rsid w:val="00AF08FA"/>
    <w:rsid w:val="00AF14F9"/>
    <w:rsid w:val="00AF2545"/>
    <w:rsid w:val="00AF33F2"/>
    <w:rsid w:val="00AF424B"/>
    <w:rsid w:val="00AF4F34"/>
    <w:rsid w:val="00AF57ED"/>
    <w:rsid w:val="00AF6E0C"/>
    <w:rsid w:val="00AF7500"/>
    <w:rsid w:val="00AF7780"/>
    <w:rsid w:val="00AF7A88"/>
    <w:rsid w:val="00AF7E73"/>
    <w:rsid w:val="00AF7FED"/>
    <w:rsid w:val="00B00CF5"/>
    <w:rsid w:val="00B016DC"/>
    <w:rsid w:val="00B01ECD"/>
    <w:rsid w:val="00B03718"/>
    <w:rsid w:val="00B03E79"/>
    <w:rsid w:val="00B04146"/>
    <w:rsid w:val="00B0462B"/>
    <w:rsid w:val="00B04DEC"/>
    <w:rsid w:val="00B05C2A"/>
    <w:rsid w:val="00B05F44"/>
    <w:rsid w:val="00B0773B"/>
    <w:rsid w:val="00B07E71"/>
    <w:rsid w:val="00B1099C"/>
    <w:rsid w:val="00B1109C"/>
    <w:rsid w:val="00B11D67"/>
    <w:rsid w:val="00B12F2B"/>
    <w:rsid w:val="00B133D3"/>
    <w:rsid w:val="00B13D51"/>
    <w:rsid w:val="00B17E9E"/>
    <w:rsid w:val="00B21E5A"/>
    <w:rsid w:val="00B220E2"/>
    <w:rsid w:val="00B24A8C"/>
    <w:rsid w:val="00B25485"/>
    <w:rsid w:val="00B2671D"/>
    <w:rsid w:val="00B27102"/>
    <w:rsid w:val="00B27130"/>
    <w:rsid w:val="00B27848"/>
    <w:rsid w:val="00B27BA3"/>
    <w:rsid w:val="00B30625"/>
    <w:rsid w:val="00B30D98"/>
    <w:rsid w:val="00B3259C"/>
    <w:rsid w:val="00B32679"/>
    <w:rsid w:val="00B32C68"/>
    <w:rsid w:val="00B33BA7"/>
    <w:rsid w:val="00B3402C"/>
    <w:rsid w:val="00B350E2"/>
    <w:rsid w:val="00B35BB1"/>
    <w:rsid w:val="00B3640E"/>
    <w:rsid w:val="00B40589"/>
    <w:rsid w:val="00B406F3"/>
    <w:rsid w:val="00B40902"/>
    <w:rsid w:val="00B417E1"/>
    <w:rsid w:val="00B41906"/>
    <w:rsid w:val="00B4201A"/>
    <w:rsid w:val="00B42E96"/>
    <w:rsid w:val="00B43A43"/>
    <w:rsid w:val="00B44174"/>
    <w:rsid w:val="00B44EA1"/>
    <w:rsid w:val="00B45C91"/>
    <w:rsid w:val="00B45FDB"/>
    <w:rsid w:val="00B46C23"/>
    <w:rsid w:val="00B46DE6"/>
    <w:rsid w:val="00B47F81"/>
    <w:rsid w:val="00B5063F"/>
    <w:rsid w:val="00B50727"/>
    <w:rsid w:val="00B519AF"/>
    <w:rsid w:val="00B51FE7"/>
    <w:rsid w:val="00B522D5"/>
    <w:rsid w:val="00B53522"/>
    <w:rsid w:val="00B5387C"/>
    <w:rsid w:val="00B5494A"/>
    <w:rsid w:val="00B559DA"/>
    <w:rsid w:val="00B56C38"/>
    <w:rsid w:val="00B57136"/>
    <w:rsid w:val="00B60117"/>
    <w:rsid w:val="00B609FF"/>
    <w:rsid w:val="00B60BD3"/>
    <w:rsid w:val="00B60CB4"/>
    <w:rsid w:val="00B60D66"/>
    <w:rsid w:val="00B60EA6"/>
    <w:rsid w:val="00B61098"/>
    <w:rsid w:val="00B62432"/>
    <w:rsid w:val="00B62D37"/>
    <w:rsid w:val="00B63454"/>
    <w:rsid w:val="00B64DD1"/>
    <w:rsid w:val="00B674E2"/>
    <w:rsid w:val="00B67858"/>
    <w:rsid w:val="00B70519"/>
    <w:rsid w:val="00B70CA8"/>
    <w:rsid w:val="00B70E80"/>
    <w:rsid w:val="00B71B52"/>
    <w:rsid w:val="00B72C3A"/>
    <w:rsid w:val="00B75579"/>
    <w:rsid w:val="00B763C1"/>
    <w:rsid w:val="00B76706"/>
    <w:rsid w:val="00B76C80"/>
    <w:rsid w:val="00B7762B"/>
    <w:rsid w:val="00B77896"/>
    <w:rsid w:val="00B7791B"/>
    <w:rsid w:val="00B8070B"/>
    <w:rsid w:val="00B80F7A"/>
    <w:rsid w:val="00B8402A"/>
    <w:rsid w:val="00B84042"/>
    <w:rsid w:val="00B8450E"/>
    <w:rsid w:val="00B853D0"/>
    <w:rsid w:val="00B8689C"/>
    <w:rsid w:val="00B8799B"/>
    <w:rsid w:val="00B87B4D"/>
    <w:rsid w:val="00B9011F"/>
    <w:rsid w:val="00B90587"/>
    <w:rsid w:val="00B907EA"/>
    <w:rsid w:val="00B90C37"/>
    <w:rsid w:val="00B90EB2"/>
    <w:rsid w:val="00B913AD"/>
    <w:rsid w:val="00B91913"/>
    <w:rsid w:val="00B920AF"/>
    <w:rsid w:val="00B9262D"/>
    <w:rsid w:val="00B9393C"/>
    <w:rsid w:val="00B93BDC"/>
    <w:rsid w:val="00B947B7"/>
    <w:rsid w:val="00B947C9"/>
    <w:rsid w:val="00B9480B"/>
    <w:rsid w:val="00B95FE7"/>
    <w:rsid w:val="00B96F5F"/>
    <w:rsid w:val="00B9789D"/>
    <w:rsid w:val="00BA0731"/>
    <w:rsid w:val="00BA1A9E"/>
    <w:rsid w:val="00BA3A62"/>
    <w:rsid w:val="00BA3FFA"/>
    <w:rsid w:val="00BA4909"/>
    <w:rsid w:val="00BA5077"/>
    <w:rsid w:val="00BA50AA"/>
    <w:rsid w:val="00BA6103"/>
    <w:rsid w:val="00BA6142"/>
    <w:rsid w:val="00BA6452"/>
    <w:rsid w:val="00BA796D"/>
    <w:rsid w:val="00BB0A9E"/>
    <w:rsid w:val="00BB1412"/>
    <w:rsid w:val="00BB14D5"/>
    <w:rsid w:val="00BB1A86"/>
    <w:rsid w:val="00BB1E2F"/>
    <w:rsid w:val="00BB3871"/>
    <w:rsid w:val="00BB3DBB"/>
    <w:rsid w:val="00BB43CF"/>
    <w:rsid w:val="00BB5856"/>
    <w:rsid w:val="00BB5B8C"/>
    <w:rsid w:val="00BB652C"/>
    <w:rsid w:val="00BB7674"/>
    <w:rsid w:val="00BC0718"/>
    <w:rsid w:val="00BC16CB"/>
    <w:rsid w:val="00BC2D10"/>
    <w:rsid w:val="00BC3034"/>
    <w:rsid w:val="00BC3648"/>
    <w:rsid w:val="00BC3905"/>
    <w:rsid w:val="00BC4EBD"/>
    <w:rsid w:val="00BC57ED"/>
    <w:rsid w:val="00BC6970"/>
    <w:rsid w:val="00BC7D22"/>
    <w:rsid w:val="00BD1198"/>
    <w:rsid w:val="00BD2192"/>
    <w:rsid w:val="00BD24DF"/>
    <w:rsid w:val="00BD24E7"/>
    <w:rsid w:val="00BD32D1"/>
    <w:rsid w:val="00BD3C13"/>
    <w:rsid w:val="00BD406F"/>
    <w:rsid w:val="00BD663A"/>
    <w:rsid w:val="00BD7DE5"/>
    <w:rsid w:val="00BD7DFB"/>
    <w:rsid w:val="00BE0384"/>
    <w:rsid w:val="00BE101E"/>
    <w:rsid w:val="00BE115A"/>
    <w:rsid w:val="00BE31CD"/>
    <w:rsid w:val="00BE3454"/>
    <w:rsid w:val="00BE5827"/>
    <w:rsid w:val="00BE6BF9"/>
    <w:rsid w:val="00BE6D96"/>
    <w:rsid w:val="00BF0454"/>
    <w:rsid w:val="00BF1976"/>
    <w:rsid w:val="00BF2164"/>
    <w:rsid w:val="00BF2F3A"/>
    <w:rsid w:val="00BF32F6"/>
    <w:rsid w:val="00BF3901"/>
    <w:rsid w:val="00BF3D23"/>
    <w:rsid w:val="00BF41C1"/>
    <w:rsid w:val="00BF51ED"/>
    <w:rsid w:val="00BF5441"/>
    <w:rsid w:val="00BF58B6"/>
    <w:rsid w:val="00BF5BAD"/>
    <w:rsid w:val="00BF5EAE"/>
    <w:rsid w:val="00BF6ACE"/>
    <w:rsid w:val="00BF769B"/>
    <w:rsid w:val="00C007A4"/>
    <w:rsid w:val="00C00F84"/>
    <w:rsid w:val="00C0182A"/>
    <w:rsid w:val="00C02703"/>
    <w:rsid w:val="00C02DFB"/>
    <w:rsid w:val="00C053AB"/>
    <w:rsid w:val="00C05BAB"/>
    <w:rsid w:val="00C05E4A"/>
    <w:rsid w:val="00C0635C"/>
    <w:rsid w:val="00C0641C"/>
    <w:rsid w:val="00C0653E"/>
    <w:rsid w:val="00C07F2D"/>
    <w:rsid w:val="00C106AB"/>
    <w:rsid w:val="00C1254B"/>
    <w:rsid w:val="00C12614"/>
    <w:rsid w:val="00C15393"/>
    <w:rsid w:val="00C16083"/>
    <w:rsid w:val="00C164A2"/>
    <w:rsid w:val="00C165AB"/>
    <w:rsid w:val="00C17A08"/>
    <w:rsid w:val="00C2025D"/>
    <w:rsid w:val="00C20835"/>
    <w:rsid w:val="00C20F0A"/>
    <w:rsid w:val="00C21D52"/>
    <w:rsid w:val="00C2222F"/>
    <w:rsid w:val="00C2430C"/>
    <w:rsid w:val="00C24661"/>
    <w:rsid w:val="00C24902"/>
    <w:rsid w:val="00C26A27"/>
    <w:rsid w:val="00C276CD"/>
    <w:rsid w:val="00C27A9B"/>
    <w:rsid w:val="00C3026A"/>
    <w:rsid w:val="00C306BB"/>
    <w:rsid w:val="00C31B48"/>
    <w:rsid w:val="00C330CB"/>
    <w:rsid w:val="00C33196"/>
    <w:rsid w:val="00C3336E"/>
    <w:rsid w:val="00C33486"/>
    <w:rsid w:val="00C3455D"/>
    <w:rsid w:val="00C34962"/>
    <w:rsid w:val="00C35796"/>
    <w:rsid w:val="00C35DC8"/>
    <w:rsid w:val="00C3649C"/>
    <w:rsid w:val="00C36A4B"/>
    <w:rsid w:val="00C36E66"/>
    <w:rsid w:val="00C37D3A"/>
    <w:rsid w:val="00C37D70"/>
    <w:rsid w:val="00C40CA0"/>
    <w:rsid w:val="00C41BF2"/>
    <w:rsid w:val="00C4258D"/>
    <w:rsid w:val="00C4268E"/>
    <w:rsid w:val="00C4278B"/>
    <w:rsid w:val="00C429D9"/>
    <w:rsid w:val="00C441B0"/>
    <w:rsid w:val="00C45436"/>
    <w:rsid w:val="00C457D1"/>
    <w:rsid w:val="00C4588D"/>
    <w:rsid w:val="00C459BA"/>
    <w:rsid w:val="00C45F71"/>
    <w:rsid w:val="00C4659C"/>
    <w:rsid w:val="00C46651"/>
    <w:rsid w:val="00C46B66"/>
    <w:rsid w:val="00C51437"/>
    <w:rsid w:val="00C52D46"/>
    <w:rsid w:val="00C5476F"/>
    <w:rsid w:val="00C54934"/>
    <w:rsid w:val="00C54C10"/>
    <w:rsid w:val="00C55A81"/>
    <w:rsid w:val="00C60BAD"/>
    <w:rsid w:val="00C61BB7"/>
    <w:rsid w:val="00C6291A"/>
    <w:rsid w:val="00C629A8"/>
    <w:rsid w:val="00C62A3D"/>
    <w:rsid w:val="00C638FF"/>
    <w:rsid w:val="00C63BA0"/>
    <w:rsid w:val="00C64DF1"/>
    <w:rsid w:val="00C64FE4"/>
    <w:rsid w:val="00C65033"/>
    <w:rsid w:val="00C6506E"/>
    <w:rsid w:val="00C65E1C"/>
    <w:rsid w:val="00C65FBC"/>
    <w:rsid w:val="00C66726"/>
    <w:rsid w:val="00C66992"/>
    <w:rsid w:val="00C66B61"/>
    <w:rsid w:val="00C67295"/>
    <w:rsid w:val="00C67D65"/>
    <w:rsid w:val="00C711E5"/>
    <w:rsid w:val="00C71D44"/>
    <w:rsid w:val="00C732AA"/>
    <w:rsid w:val="00C73409"/>
    <w:rsid w:val="00C73818"/>
    <w:rsid w:val="00C73AE6"/>
    <w:rsid w:val="00C75B88"/>
    <w:rsid w:val="00C75BD5"/>
    <w:rsid w:val="00C75C48"/>
    <w:rsid w:val="00C75F9F"/>
    <w:rsid w:val="00C76A98"/>
    <w:rsid w:val="00C77EC4"/>
    <w:rsid w:val="00C77FAC"/>
    <w:rsid w:val="00C80287"/>
    <w:rsid w:val="00C8067C"/>
    <w:rsid w:val="00C80689"/>
    <w:rsid w:val="00C80C76"/>
    <w:rsid w:val="00C8171D"/>
    <w:rsid w:val="00C82026"/>
    <w:rsid w:val="00C8396F"/>
    <w:rsid w:val="00C83997"/>
    <w:rsid w:val="00C83EEB"/>
    <w:rsid w:val="00C84942"/>
    <w:rsid w:val="00C84D4B"/>
    <w:rsid w:val="00C84D90"/>
    <w:rsid w:val="00C857B6"/>
    <w:rsid w:val="00C8688A"/>
    <w:rsid w:val="00C9087A"/>
    <w:rsid w:val="00C92504"/>
    <w:rsid w:val="00C935BB"/>
    <w:rsid w:val="00C9453C"/>
    <w:rsid w:val="00C96789"/>
    <w:rsid w:val="00C96F52"/>
    <w:rsid w:val="00C9704C"/>
    <w:rsid w:val="00C9766B"/>
    <w:rsid w:val="00C97824"/>
    <w:rsid w:val="00C97DB5"/>
    <w:rsid w:val="00C97E1A"/>
    <w:rsid w:val="00CA020D"/>
    <w:rsid w:val="00CA02C0"/>
    <w:rsid w:val="00CA1A41"/>
    <w:rsid w:val="00CA2F92"/>
    <w:rsid w:val="00CA32F8"/>
    <w:rsid w:val="00CA340B"/>
    <w:rsid w:val="00CA3552"/>
    <w:rsid w:val="00CA42C8"/>
    <w:rsid w:val="00CA49BA"/>
    <w:rsid w:val="00CA4F2C"/>
    <w:rsid w:val="00CA56F5"/>
    <w:rsid w:val="00CA6837"/>
    <w:rsid w:val="00CA68DF"/>
    <w:rsid w:val="00CA6D4E"/>
    <w:rsid w:val="00CA6D7B"/>
    <w:rsid w:val="00CA7028"/>
    <w:rsid w:val="00CA7605"/>
    <w:rsid w:val="00CA7F0C"/>
    <w:rsid w:val="00CB0D58"/>
    <w:rsid w:val="00CB19F7"/>
    <w:rsid w:val="00CB1EED"/>
    <w:rsid w:val="00CB2808"/>
    <w:rsid w:val="00CB320D"/>
    <w:rsid w:val="00CB431F"/>
    <w:rsid w:val="00CB4DDD"/>
    <w:rsid w:val="00CB5AC0"/>
    <w:rsid w:val="00CB651B"/>
    <w:rsid w:val="00CB6677"/>
    <w:rsid w:val="00CB6BD1"/>
    <w:rsid w:val="00CB7BB1"/>
    <w:rsid w:val="00CC022B"/>
    <w:rsid w:val="00CC052E"/>
    <w:rsid w:val="00CC0813"/>
    <w:rsid w:val="00CC1712"/>
    <w:rsid w:val="00CC4133"/>
    <w:rsid w:val="00CC4354"/>
    <w:rsid w:val="00CC4A4B"/>
    <w:rsid w:val="00CC56B8"/>
    <w:rsid w:val="00CC5AD1"/>
    <w:rsid w:val="00CC684F"/>
    <w:rsid w:val="00CC6EA0"/>
    <w:rsid w:val="00CC704A"/>
    <w:rsid w:val="00CD0065"/>
    <w:rsid w:val="00CD03C2"/>
    <w:rsid w:val="00CD0915"/>
    <w:rsid w:val="00CD0C68"/>
    <w:rsid w:val="00CD14BA"/>
    <w:rsid w:val="00CD1B6B"/>
    <w:rsid w:val="00CD27D3"/>
    <w:rsid w:val="00CD3C8C"/>
    <w:rsid w:val="00CD40A5"/>
    <w:rsid w:val="00CD58F7"/>
    <w:rsid w:val="00CD6141"/>
    <w:rsid w:val="00CD7212"/>
    <w:rsid w:val="00CD762F"/>
    <w:rsid w:val="00CE15F6"/>
    <w:rsid w:val="00CE18DD"/>
    <w:rsid w:val="00CE1ED5"/>
    <w:rsid w:val="00CE49E8"/>
    <w:rsid w:val="00CE5230"/>
    <w:rsid w:val="00CE5AFD"/>
    <w:rsid w:val="00CE68E5"/>
    <w:rsid w:val="00CE705E"/>
    <w:rsid w:val="00CE7352"/>
    <w:rsid w:val="00CE74FF"/>
    <w:rsid w:val="00CF0E1A"/>
    <w:rsid w:val="00CF37C6"/>
    <w:rsid w:val="00CF3F0C"/>
    <w:rsid w:val="00CF444A"/>
    <w:rsid w:val="00CF4F96"/>
    <w:rsid w:val="00CF5D91"/>
    <w:rsid w:val="00CF60FA"/>
    <w:rsid w:val="00CF6ACE"/>
    <w:rsid w:val="00CF6CE7"/>
    <w:rsid w:val="00CF7242"/>
    <w:rsid w:val="00CF7EE6"/>
    <w:rsid w:val="00D01091"/>
    <w:rsid w:val="00D01C54"/>
    <w:rsid w:val="00D02AAC"/>
    <w:rsid w:val="00D03AF3"/>
    <w:rsid w:val="00D04211"/>
    <w:rsid w:val="00D04DDA"/>
    <w:rsid w:val="00D0634B"/>
    <w:rsid w:val="00D06A99"/>
    <w:rsid w:val="00D073BA"/>
    <w:rsid w:val="00D1205F"/>
    <w:rsid w:val="00D12837"/>
    <w:rsid w:val="00D136D4"/>
    <w:rsid w:val="00D156B5"/>
    <w:rsid w:val="00D15968"/>
    <w:rsid w:val="00D17B97"/>
    <w:rsid w:val="00D204F9"/>
    <w:rsid w:val="00D20860"/>
    <w:rsid w:val="00D21183"/>
    <w:rsid w:val="00D21217"/>
    <w:rsid w:val="00D23228"/>
    <w:rsid w:val="00D237AA"/>
    <w:rsid w:val="00D2527C"/>
    <w:rsid w:val="00D25F84"/>
    <w:rsid w:val="00D26BC8"/>
    <w:rsid w:val="00D27300"/>
    <w:rsid w:val="00D3026A"/>
    <w:rsid w:val="00D30B6A"/>
    <w:rsid w:val="00D31218"/>
    <w:rsid w:val="00D31BF9"/>
    <w:rsid w:val="00D31C0A"/>
    <w:rsid w:val="00D31F7D"/>
    <w:rsid w:val="00D323D1"/>
    <w:rsid w:val="00D3266F"/>
    <w:rsid w:val="00D33529"/>
    <w:rsid w:val="00D341FE"/>
    <w:rsid w:val="00D3481A"/>
    <w:rsid w:val="00D349B6"/>
    <w:rsid w:val="00D353C2"/>
    <w:rsid w:val="00D3572A"/>
    <w:rsid w:val="00D3584C"/>
    <w:rsid w:val="00D37DBD"/>
    <w:rsid w:val="00D37E7E"/>
    <w:rsid w:val="00D40AEC"/>
    <w:rsid w:val="00D41D65"/>
    <w:rsid w:val="00D41E99"/>
    <w:rsid w:val="00D4226B"/>
    <w:rsid w:val="00D44A1C"/>
    <w:rsid w:val="00D44A30"/>
    <w:rsid w:val="00D45BA4"/>
    <w:rsid w:val="00D47380"/>
    <w:rsid w:val="00D47DFB"/>
    <w:rsid w:val="00D47E3D"/>
    <w:rsid w:val="00D5000A"/>
    <w:rsid w:val="00D52107"/>
    <w:rsid w:val="00D532D2"/>
    <w:rsid w:val="00D544C3"/>
    <w:rsid w:val="00D56077"/>
    <w:rsid w:val="00D5711A"/>
    <w:rsid w:val="00D57A90"/>
    <w:rsid w:val="00D606E7"/>
    <w:rsid w:val="00D60C36"/>
    <w:rsid w:val="00D6125E"/>
    <w:rsid w:val="00D61A37"/>
    <w:rsid w:val="00D62FA9"/>
    <w:rsid w:val="00D65FDB"/>
    <w:rsid w:val="00D67780"/>
    <w:rsid w:val="00D67B11"/>
    <w:rsid w:val="00D67E3C"/>
    <w:rsid w:val="00D73A29"/>
    <w:rsid w:val="00D73B58"/>
    <w:rsid w:val="00D81BA4"/>
    <w:rsid w:val="00D82CD5"/>
    <w:rsid w:val="00D84129"/>
    <w:rsid w:val="00D84FB1"/>
    <w:rsid w:val="00D8700C"/>
    <w:rsid w:val="00D87906"/>
    <w:rsid w:val="00D903E6"/>
    <w:rsid w:val="00D90617"/>
    <w:rsid w:val="00D90849"/>
    <w:rsid w:val="00D90F22"/>
    <w:rsid w:val="00D91C1A"/>
    <w:rsid w:val="00D9220D"/>
    <w:rsid w:val="00D93A2F"/>
    <w:rsid w:val="00D95378"/>
    <w:rsid w:val="00D95F12"/>
    <w:rsid w:val="00D96BE3"/>
    <w:rsid w:val="00D96D56"/>
    <w:rsid w:val="00D96DB6"/>
    <w:rsid w:val="00D9731F"/>
    <w:rsid w:val="00D9756C"/>
    <w:rsid w:val="00DA0DCA"/>
    <w:rsid w:val="00DA1657"/>
    <w:rsid w:val="00DA2642"/>
    <w:rsid w:val="00DA2E6B"/>
    <w:rsid w:val="00DA2EA9"/>
    <w:rsid w:val="00DA4B7C"/>
    <w:rsid w:val="00DA63C0"/>
    <w:rsid w:val="00DA79E9"/>
    <w:rsid w:val="00DB080E"/>
    <w:rsid w:val="00DB08B0"/>
    <w:rsid w:val="00DB0C1F"/>
    <w:rsid w:val="00DB120A"/>
    <w:rsid w:val="00DB1221"/>
    <w:rsid w:val="00DB1C72"/>
    <w:rsid w:val="00DB1FD2"/>
    <w:rsid w:val="00DB33C6"/>
    <w:rsid w:val="00DB489F"/>
    <w:rsid w:val="00DB506B"/>
    <w:rsid w:val="00DB51B5"/>
    <w:rsid w:val="00DB598B"/>
    <w:rsid w:val="00DB7B2D"/>
    <w:rsid w:val="00DB7CFB"/>
    <w:rsid w:val="00DC0D67"/>
    <w:rsid w:val="00DC1A43"/>
    <w:rsid w:val="00DC5E34"/>
    <w:rsid w:val="00DC74A1"/>
    <w:rsid w:val="00DD0357"/>
    <w:rsid w:val="00DD0A34"/>
    <w:rsid w:val="00DD193A"/>
    <w:rsid w:val="00DD1FAB"/>
    <w:rsid w:val="00DD30DE"/>
    <w:rsid w:val="00DD30ED"/>
    <w:rsid w:val="00DD3586"/>
    <w:rsid w:val="00DD38B0"/>
    <w:rsid w:val="00DD3AE5"/>
    <w:rsid w:val="00DD4F41"/>
    <w:rsid w:val="00DD58AD"/>
    <w:rsid w:val="00DD60BB"/>
    <w:rsid w:val="00DD6CA8"/>
    <w:rsid w:val="00DD6EC3"/>
    <w:rsid w:val="00DD6EDD"/>
    <w:rsid w:val="00DD71B9"/>
    <w:rsid w:val="00DD7D36"/>
    <w:rsid w:val="00DE0119"/>
    <w:rsid w:val="00DE0B77"/>
    <w:rsid w:val="00DE15CA"/>
    <w:rsid w:val="00DE19BC"/>
    <w:rsid w:val="00DE1B8A"/>
    <w:rsid w:val="00DE2638"/>
    <w:rsid w:val="00DE4227"/>
    <w:rsid w:val="00DE4E28"/>
    <w:rsid w:val="00DE5B2D"/>
    <w:rsid w:val="00DE5D37"/>
    <w:rsid w:val="00DE6644"/>
    <w:rsid w:val="00DF0C1B"/>
    <w:rsid w:val="00DF1638"/>
    <w:rsid w:val="00DF1C16"/>
    <w:rsid w:val="00DF1FB9"/>
    <w:rsid w:val="00DF2244"/>
    <w:rsid w:val="00DF246B"/>
    <w:rsid w:val="00DF25D7"/>
    <w:rsid w:val="00DF2AFF"/>
    <w:rsid w:val="00DF315F"/>
    <w:rsid w:val="00DF4B64"/>
    <w:rsid w:val="00DF4C3D"/>
    <w:rsid w:val="00DF4F3A"/>
    <w:rsid w:val="00DF5AED"/>
    <w:rsid w:val="00DF5D6C"/>
    <w:rsid w:val="00DF6021"/>
    <w:rsid w:val="00E00F16"/>
    <w:rsid w:val="00E01B44"/>
    <w:rsid w:val="00E03173"/>
    <w:rsid w:val="00E0335D"/>
    <w:rsid w:val="00E03894"/>
    <w:rsid w:val="00E05FFA"/>
    <w:rsid w:val="00E06980"/>
    <w:rsid w:val="00E103BC"/>
    <w:rsid w:val="00E1142F"/>
    <w:rsid w:val="00E114B9"/>
    <w:rsid w:val="00E1186D"/>
    <w:rsid w:val="00E12A23"/>
    <w:rsid w:val="00E1312A"/>
    <w:rsid w:val="00E151FD"/>
    <w:rsid w:val="00E1549E"/>
    <w:rsid w:val="00E16BF3"/>
    <w:rsid w:val="00E16E8C"/>
    <w:rsid w:val="00E2001E"/>
    <w:rsid w:val="00E20152"/>
    <w:rsid w:val="00E21B17"/>
    <w:rsid w:val="00E222AA"/>
    <w:rsid w:val="00E222D1"/>
    <w:rsid w:val="00E226AA"/>
    <w:rsid w:val="00E22944"/>
    <w:rsid w:val="00E23AB9"/>
    <w:rsid w:val="00E24290"/>
    <w:rsid w:val="00E2458A"/>
    <w:rsid w:val="00E24A17"/>
    <w:rsid w:val="00E24FD2"/>
    <w:rsid w:val="00E25006"/>
    <w:rsid w:val="00E25068"/>
    <w:rsid w:val="00E27C8F"/>
    <w:rsid w:val="00E3011B"/>
    <w:rsid w:val="00E30B81"/>
    <w:rsid w:val="00E3184B"/>
    <w:rsid w:val="00E3231D"/>
    <w:rsid w:val="00E327E9"/>
    <w:rsid w:val="00E32EF8"/>
    <w:rsid w:val="00E3407F"/>
    <w:rsid w:val="00E3492A"/>
    <w:rsid w:val="00E34ACF"/>
    <w:rsid w:val="00E34D17"/>
    <w:rsid w:val="00E34DE3"/>
    <w:rsid w:val="00E35566"/>
    <w:rsid w:val="00E363CA"/>
    <w:rsid w:val="00E37766"/>
    <w:rsid w:val="00E37939"/>
    <w:rsid w:val="00E3793E"/>
    <w:rsid w:val="00E41B01"/>
    <w:rsid w:val="00E42CC2"/>
    <w:rsid w:val="00E43AC1"/>
    <w:rsid w:val="00E43BAB"/>
    <w:rsid w:val="00E43D79"/>
    <w:rsid w:val="00E43E76"/>
    <w:rsid w:val="00E44C5C"/>
    <w:rsid w:val="00E462E4"/>
    <w:rsid w:val="00E46418"/>
    <w:rsid w:val="00E4672B"/>
    <w:rsid w:val="00E47149"/>
    <w:rsid w:val="00E47636"/>
    <w:rsid w:val="00E47655"/>
    <w:rsid w:val="00E50408"/>
    <w:rsid w:val="00E5059A"/>
    <w:rsid w:val="00E51123"/>
    <w:rsid w:val="00E53203"/>
    <w:rsid w:val="00E53246"/>
    <w:rsid w:val="00E54840"/>
    <w:rsid w:val="00E54EA5"/>
    <w:rsid w:val="00E56ED6"/>
    <w:rsid w:val="00E60290"/>
    <w:rsid w:val="00E60CBD"/>
    <w:rsid w:val="00E63C7B"/>
    <w:rsid w:val="00E64A6C"/>
    <w:rsid w:val="00E65721"/>
    <w:rsid w:val="00E66079"/>
    <w:rsid w:val="00E66158"/>
    <w:rsid w:val="00E66936"/>
    <w:rsid w:val="00E66980"/>
    <w:rsid w:val="00E6703F"/>
    <w:rsid w:val="00E670F3"/>
    <w:rsid w:val="00E671AF"/>
    <w:rsid w:val="00E67488"/>
    <w:rsid w:val="00E6798B"/>
    <w:rsid w:val="00E67B81"/>
    <w:rsid w:val="00E71709"/>
    <w:rsid w:val="00E73C5A"/>
    <w:rsid w:val="00E74647"/>
    <w:rsid w:val="00E747D3"/>
    <w:rsid w:val="00E74DFF"/>
    <w:rsid w:val="00E74F4C"/>
    <w:rsid w:val="00E74FDF"/>
    <w:rsid w:val="00E7537D"/>
    <w:rsid w:val="00E75916"/>
    <w:rsid w:val="00E766F2"/>
    <w:rsid w:val="00E80329"/>
    <w:rsid w:val="00E82372"/>
    <w:rsid w:val="00E82790"/>
    <w:rsid w:val="00E82A79"/>
    <w:rsid w:val="00E86A70"/>
    <w:rsid w:val="00E918EF"/>
    <w:rsid w:val="00E9267B"/>
    <w:rsid w:val="00E92877"/>
    <w:rsid w:val="00E92902"/>
    <w:rsid w:val="00E93086"/>
    <w:rsid w:val="00E94D96"/>
    <w:rsid w:val="00E95954"/>
    <w:rsid w:val="00E96A0E"/>
    <w:rsid w:val="00E97C16"/>
    <w:rsid w:val="00EA07F2"/>
    <w:rsid w:val="00EA1556"/>
    <w:rsid w:val="00EA2203"/>
    <w:rsid w:val="00EA2861"/>
    <w:rsid w:val="00EA2AE3"/>
    <w:rsid w:val="00EA38E2"/>
    <w:rsid w:val="00EA64DA"/>
    <w:rsid w:val="00EB190F"/>
    <w:rsid w:val="00EB1B0D"/>
    <w:rsid w:val="00EB1DE7"/>
    <w:rsid w:val="00EB31E4"/>
    <w:rsid w:val="00EB398E"/>
    <w:rsid w:val="00EB5048"/>
    <w:rsid w:val="00EB6081"/>
    <w:rsid w:val="00EB70EE"/>
    <w:rsid w:val="00EC1713"/>
    <w:rsid w:val="00EC21DD"/>
    <w:rsid w:val="00EC3F56"/>
    <w:rsid w:val="00EC49AB"/>
    <w:rsid w:val="00EC49B8"/>
    <w:rsid w:val="00EC4DD2"/>
    <w:rsid w:val="00EC5619"/>
    <w:rsid w:val="00EC5A0F"/>
    <w:rsid w:val="00EC722D"/>
    <w:rsid w:val="00EC774D"/>
    <w:rsid w:val="00EC7C2B"/>
    <w:rsid w:val="00ED0D08"/>
    <w:rsid w:val="00ED25FD"/>
    <w:rsid w:val="00ED2740"/>
    <w:rsid w:val="00ED2970"/>
    <w:rsid w:val="00ED5F76"/>
    <w:rsid w:val="00ED5FAC"/>
    <w:rsid w:val="00ED6528"/>
    <w:rsid w:val="00ED6750"/>
    <w:rsid w:val="00ED7038"/>
    <w:rsid w:val="00ED7573"/>
    <w:rsid w:val="00EE0596"/>
    <w:rsid w:val="00EE0E9C"/>
    <w:rsid w:val="00EE11C1"/>
    <w:rsid w:val="00EE2684"/>
    <w:rsid w:val="00EE277D"/>
    <w:rsid w:val="00EE2C79"/>
    <w:rsid w:val="00EE2D34"/>
    <w:rsid w:val="00EE3A0D"/>
    <w:rsid w:val="00EE3B08"/>
    <w:rsid w:val="00EE3D0B"/>
    <w:rsid w:val="00EE4074"/>
    <w:rsid w:val="00EE461D"/>
    <w:rsid w:val="00EE48AE"/>
    <w:rsid w:val="00EE4E04"/>
    <w:rsid w:val="00EE619E"/>
    <w:rsid w:val="00EE68AD"/>
    <w:rsid w:val="00EE7AAE"/>
    <w:rsid w:val="00EF0B43"/>
    <w:rsid w:val="00EF0D1C"/>
    <w:rsid w:val="00EF0EDF"/>
    <w:rsid w:val="00EF187F"/>
    <w:rsid w:val="00EF1FBB"/>
    <w:rsid w:val="00EF2C7E"/>
    <w:rsid w:val="00EF340F"/>
    <w:rsid w:val="00EF351A"/>
    <w:rsid w:val="00EF3BDF"/>
    <w:rsid w:val="00EF6862"/>
    <w:rsid w:val="00EF6CD6"/>
    <w:rsid w:val="00EF6D2E"/>
    <w:rsid w:val="00F00ACB"/>
    <w:rsid w:val="00F011E5"/>
    <w:rsid w:val="00F0232A"/>
    <w:rsid w:val="00F02BC6"/>
    <w:rsid w:val="00F0302F"/>
    <w:rsid w:val="00F03250"/>
    <w:rsid w:val="00F033B7"/>
    <w:rsid w:val="00F03C1D"/>
    <w:rsid w:val="00F04621"/>
    <w:rsid w:val="00F04BB8"/>
    <w:rsid w:val="00F07F77"/>
    <w:rsid w:val="00F1162A"/>
    <w:rsid w:val="00F11849"/>
    <w:rsid w:val="00F11D6C"/>
    <w:rsid w:val="00F125F8"/>
    <w:rsid w:val="00F12D34"/>
    <w:rsid w:val="00F12F77"/>
    <w:rsid w:val="00F150ED"/>
    <w:rsid w:val="00F15575"/>
    <w:rsid w:val="00F16F4F"/>
    <w:rsid w:val="00F17645"/>
    <w:rsid w:val="00F1798E"/>
    <w:rsid w:val="00F20CF9"/>
    <w:rsid w:val="00F22204"/>
    <w:rsid w:val="00F23785"/>
    <w:rsid w:val="00F24792"/>
    <w:rsid w:val="00F25D2D"/>
    <w:rsid w:val="00F25D3E"/>
    <w:rsid w:val="00F26D2E"/>
    <w:rsid w:val="00F2723B"/>
    <w:rsid w:val="00F27F6B"/>
    <w:rsid w:val="00F304D3"/>
    <w:rsid w:val="00F312DF"/>
    <w:rsid w:val="00F31762"/>
    <w:rsid w:val="00F31B69"/>
    <w:rsid w:val="00F331B8"/>
    <w:rsid w:val="00F34182"/>
    <w:rsid w:val="00F3480C"/>
    <w:rsid w:val="00F35803"/>
    <w:rsid w:val="00F35AC2"/>
    <w:rsid w:val="00F36C5D"/>
    <w:rsid w:val="00F371ED"/>
    <w:rsid w:val="00F4144F"/>
    <w:rsid w:val="00F442A7"/>
    <w:rsid w:val="00F447B3"/>
    <w:rsid w:val="00F44C95"/>
    <w:rsid w:val="00F44E8C"/>
    <w:rsid w:val="00F459EB"/>
    <w:rsid w:val="00F468FB"/>
    <w:rsid w:val="00F50EF9"/>
    <w:rsid w:val="00F51360"/>
    <w:rsid w:val="00F51424"/>
    <w:rsid w:val="00F516DB"/>
    <w:rsid w:val="00F524B4"/>
    <w:rsid w:val="00F52B8B"/>
    <w:rsid w:val="00F53C3F"/>
    <w:rsid w:val="00F53E51"/>
    <w:rsid w:val="00F53E65"/>
    <w:rsid w:val="00F53F2C"/>
    <w:rsid w:val="00F55869"/>
    <w:rsid w:val="00F55A64"/>
    <w:rsid w:val="00F56563"/>
    <w:rsid w:val="00F56CD1"/>
    <w:rsid w:val="00F56F06"/>
    <w:rsid w:val="00F5762F"/>
    <w:rsid w:val="00F57D94"/>
    <w:rsid w:val="00F604D5"/>
    <w:rsid w:val="00F607A3"/>
    <w:rsid w:val="00F61C34"/>
    <w:rsid w:val="00F62FB6"/>
    <w:rsid w:val="00F647E5"/>
    <w:rsid w:val="00F649DA"/>
    <w:rsid w:val="00F64F67"/>
    <w:rsid w:val="00F65F6E"/>
    <w:rsid w:val="00F66079"/>
    <w:rsid w:val="00F66192"/>
    <w:rsid w:val="00F714BE"/>
    <w:rsid w:val="00F7157A"/>
    <w:rsid w:val="00F72408"/>
    <w:rsid w:val="00F72D34"/>
    <w:rsid w:val="00F73A88"/>
    <w:rsid w:val="00F74265"/>
    <w:rsid w:val="00F744E7"/>
    <w:rsid w:val="00F7451D"/>
    <w:rsid w:val="00F75104"/>
    <w:rsid w:val="00F75374"/>
    <w:rsid w:val="00F76018"/>
    <w:rsid w:val="00F7633A"/>
    <w:rsid w:val="00F77154"/>
    <w:rsid w:val="00F778C5"/>
    <w:rsid w:val="00F80B3C"/>
    <w:rsid w:val="00F80C84"/>
    <w:rsid w:val="00F812CC"/>
    <w:rsid w:val="00F81427"/>
    <w:rsid w:val="00F8359A"/>
    <w:rsid w:val="00F84133"/>
    <w:rsid w:val="00F84B8C"/>
    <w:rsid w:val="00F8517D"/>
    <w:rsid w:val="00F852D4"/>
    <w:rsid w:val="00F87620"/>
    <w:rsid w:val="00F87A86"/>
    <w:rsid w:val="00F91BAE"/>
    <w:rsid w:val="00F92C3A"/>
    <w:rsid w:val="00F9401C"/>
    <w:rsid w:val="00F967DD"/>
    <w:rsid w:val="00F9684B"/>
    <w:rsid w:val="00F96B87"/>
    <w:rsid w:val="00F97964"/>
    <w:rsid w:val="00FA01F4"/>
    <w:rsid w:val="00FA02EF"/>
    <w:rsid w:val="00FA1AF9"/>
    <w:rsid w:val="00FA40AD"/>
    <w:rsid w:val="00FA4258"/>
    <w:rsid w:val="00FA4CD6"/>
    <w:rsid w:val="00FA59D0"/>
    <w:rsid w:val="00FA655E"/>
    <w:rsid w:val="00FA6E51"/>
    <w:rsid w:val="00FA73D4"/>
    <w:rsid w:val="00FA7AFB"/>
    <w:rsid w:val="00FB0195"/>
    <w:rsid w:val="00FB12D2"/>
    <w:rsid w:val="00FB1EB6"/>
    <w:rsid w:val="00FB3730"/>
    <w:rsid w:val="00FB3F3B"/>
    <w:rsid w:val="00FB46DB"/>
    <w:rsid w:val="00FB54D8"/>
    <w:rsid w:val="00FB5C26"/>
    <w:rsid w:val="00FB6240"/>
    <w:rsid w:val="00FB6E7C"/>
    <w:rsid w:val="00FB7131"/>
    <w:rsid w:val="00FB7FF3"/>
    <w:rsid w:val="00FC0351"/>
    <w:rsid w:val="00FC147D"/>
    <w:rsid w:val="00FC1CF4"/>
    <w:rsid w:val="00FC22D1"/>
    <w:rsid w:val="00FC231D"/>
    <w:rsid w:val="00FC2991"/>
    <w:rsid w:val="00FC36B0"/>
    <w:rsid w:val="00FC4985"/>
    <w:rsid w:val="00FC4D47"/>
    <w:rsid w:val="00FC5360"/>
    <w:rsid w:val="00FC5662"/>
    <w:rsid w:val="00FC7771"/>
    <w:rsid w:val="00FD08D1"/>
    <w:rsid w:val="00FD29F8"/>
    <w:rsid w:val="00FD2BF7"/>
    <w:rsid w:val="00FD35F6"/>
    <w:rsid w:val="00FD4F76"/>
    <w:rsid w:val="00FD571B"/>
    <w:rsid w:val="00FD5BFE"/>
    <w:rsid w:val="00FD6407"/>
    <w:rsid w:val="00FD695C"/>
    <w:rsid w:val="00FD6B87"/>
    <w:rsid w:val="00FD6FB0"/>
    <w:rsid w:val="00FE0B33"/>
    <w:rsid w:val="00FE1B71"/>
    <w:rsid w:val="00FE200D"/>
    <w:rsid w:val="00FE23A1"/>
    <w:rsid w:val="00FE2E75"/>
    <w:rsid w:val="00FE33BF"/>
    <w:rsid w:val="00FE3C37"/>
    <w:rsid w:val="00FE5E80"/>
    <w:rsid w:val="00FE5E8C"/>
    <w:rsid w:val="00FE5EAC"/>
    <w:rsid w:val="00FE68AF"/>
    <w:rsid w:val="00FF22D3"/>
    <w:rsid w:val="00FF282A"/>
    <w:rsid w:val="00FF2DD0"/>
    <w:rsid w:val="00FF3A04"/>
    <w:rsid w:val="00FF56D6"/>
    <w:rsid w:val="00FF631D"/>
    <w:rsid w:val="00FF686E"/>
    <w:rsid w:val="00FF70D1"/>
    <w:rsid w:val="00FF7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fill="f" fillcolor="white" stroke="f">
      <v:fill color="white" on="f"/>
      <v:stroke on="f"/>
    </o:shapedefaults>
    <o:shapelayout v:ext="edit">
      <o:idmap v:ext="edit" data="1"/>
      <o:rules v:ext="edit">
        <o:r id="V:Rule1" type="connector" idref="#_x0000_s1031"/>
        <o:r id="V:Rule2" type="connector" idref="#_x0000_s103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053AB"/>
    <w:rPr>
      <w:rFonts w:ascii="Verdana" w:eastAsia="Times New Roman" w:hAnsi="Verdana"/>
      <w:lang w:eastAsia="en-US"/>
    </w:rPr>
  </w:style>
  <w:style w:type="paragraph" w:styleId="1">
    <w:name w:val="heading 1"/>
    <w:basedOn w:val="a"/>
    <w:next w:val="a"/>
    <w:link w:val="1Char"/>
    <w:autoRedefine/>
    <w:qFormat/>
    <w:rsid w:val="00A4444E"/>
    <w:pPr>
      <w:keepNext/>
      <w:numPr>
        <w:numId w:val="1"/>
      </w:numPr>
      <w:pBdr>
        <w:bottom w:val="single" w:sz="4" w:space="1" w:color="auto"/>
      </w:pBdr>
      <w:spacing w:before="360"/>
      <w:ind w:left="0" w:hanging="431"/>
      <w:outlineLvl w:val="0"/>
    </w:pPr>
    <w:rPr>
      <w:rFonts w:ascii="Arial" w:eastAsia="宋体" w:hAnsi="Arial"/>
      <w:b/>
      <w:noProof/>
      <w:color w:val="0072BC"/>
      <w:kern w:val="28"/>
      <w:sz w:val="48"/>
      <w:szCs w:val="48"/>
    </w:rPr>
  </w:style>
  <w:style w:type="paragraph" w:styleId="2">
    <w:name w:val="heading 2"/>
    <w:basedOn w:val="a"/>
    <w:next w:val="a"/>
    <w:link w:val="2Char"/>
    <w:qFormat/>
    <w:rsid w:val="001B3165"/>
    <w:pPr>
      <w:keepNext/>
      <w:numPr>
        <w:ilvl w:val="1"/>
        <w:numId w:val="1"/>
      </w:numPr>
      <w:spacing w:before="240"/>
      <w:outlineLvl w:val="1"/>
    </w:pPr>
    <w:rPr>
      <w:rFonts w:ascii="Arial" w:hAnsi="Arial"/>
      <w:b/>
      <w:noProof/>
      <w:color w:val="0072BC"/>
      <w:kern w:val="28"/>
      <w:sz w:val="24"/>
    </w:rPr>
  </w:style>
  <w:style w:type="paragraph" w:styleId="3">
    <w:name w:val="heading 3"/>
    <w:basedOn w:val="a"/>
    <w:next w:val="a"/>
    <w:link w:val="3Char"/>
    <w:qFormat/>
    <w:rsid w:val="001B3165"/>
    <w:pPr>
      <w:keepNext/>
      <w:numPr>
        <w:ilvl w:val="2"/>
        <w:numId w:val="1"/>
      </w:numPr>
      <w:spacing w:before="240"/>
      <w:outlineLvl w:val="2"/>
    </w:pPr>
    <w:rPr>
      <w:rFonts w:ascii="Arial" w:hAnsi="Arial"/>
      <w:b/>
      <w:noProof/>
      <w:color w:val="0072BC"/>
      <w:kern w:val="28"/>
    </w:rPr>
  </w:style>
  <w:style w:type="paragraph" w:styleId="4">
    <w:name w:val="heading 4"/>
    <w:basedOn w:val="a"/>
    <w:next w:val="a"/>
    <w:link w:val="4Char"/>
    <w:qFormat/>
    <w:rsid w:val="001B3165"/>
    <w:pPr>
      <w:keepNext/>
      <w:numPr>
        <w:ilvl w:val="3"/>
        <w:numId w:val="1"/>
      </w:numPr>
      <w:spacing w:before="160" w:after="80"/>
      <w:outlineLvl w:val="3"/>
    </w:pPr>
    <w:rPr>
      <w:rFonts w:ascii="Arial" w:hAnsi="Arial"/>
      <w:noProof/>
      <w:color w:val="0072BC"/>
      <w:kern w:val="28"/>
    </w:rPr>
  </w:style>
  <w:style w:type="paragraph" w:styleId="5">
    <w:name w:val="heading 5"/>
    <w:basedOn w:val="a"/>
    <w:next w:val="a"/>
    <w:qFormat/>
    <w:rsid w:val="001B3165"/>
    <w:pPr>
      <w:keepNext/>
      <w:numPr>
        <w:ilvl w:val="4"/>
        <w:numId w:val="1"/>
      </w:numPr>
      <w:spacing w:before="160" w:after="80"/>
      <w:outlineLvl w:val="4"/>
    </w:pPr>
    <w:rPr>
      <w:rFonts w:ascii="Arial" w:hAnsi="Arial"/>
      <w:noProof/>
      <w:color w:val="0072BC"/>
      <w:kern w:val="28"/>
    </w:rPr>
  </w:style>
  <w:style w:type="paragraph" w:styleId="6">
    <w:name w:val="heading 6"/>
    <w:basedOn w:val="a"/>
    <w:next w:val="a"/>
    <w:qFormat/>
    <w:rsid w:val="001B3165"/>
    <w:pPr>
      <w:keepNext/>
      <w:numPr>
        <w:ilvl w:val="5"/>
        <w:numId w:val="1"/>
      </w:numPr>
      <w:spacing w:before="160" w:after="80"/>
      <w:outlineLvl w:val="5"/>
    </w:pPr>
    <w:rPr>
      <w:rFonts w:ascii="Arial" w:hAnsi="Arial"/>
      <w:noProof/>
      <w:color w:val="0072BC"/>
      <w:kern w:val="28"/>
    </w:rPr>
  </w:style>
  <w:style w:type="paragraph" w:styleId="7">
    <w:name w:val="heading 7"/>
    <w:basedOn w:val="a"/>
    <w:next w:val="a"/>
    <w:qFormat/>
    <w:rsid w:val="001B3165"/>
    <w:pPr>
      <w:keepNext/>
      <w:numPr>
        <w:ilvl w:val="6"/>
        <w:numId w:val="1"/>
      </w:numPr>
      <w:spacing w:before="160" w:after="80"/>
      <w:outlineLvl w:val="6"/>
    </w:pPr>
    <w:rPr>
      <w:rFonts w:ascii="Arial" w:hAnsi="Arial"/>
      <w:noProof/>
      <w:color w:val="0072BC"/>
      <w:kern w:val="28"/>
    </w:rPr>
  </w:style>
  <w:style w:type="paragraph" w:styleId="8">
    <w:name w:val="heading 8"/>
    <w:basedOn w:val="a"/>
    <w:next w:val="a"/>
    <w:qFormat/>
    <w:rsid w:val="001B3165"/>
    <w:pPr>
      <w:keepNext/>
      <w:numPr>
        <w:ilvl w:val="7"/>
        <w:numId w:val="1"/>
      </w:numPr>
      <w:spacing w:before="160" w:after="80"/>
      <w:outlineLvl w:val="7"/>
    </w:pPr>
    <w:rPr>
      <w:rFonts w:ascii="Arial" w:hAnsi="Arial"/>
      <w:noProof/>
      <w:color w:val="0072BC"/>
      <w:kern w:val="28"/>
    </w:rPr>
  </w:style>
  <w:style w:type="paragraph" w:styleId="9">
    <w:name w:val="heading 9"/>
    <w:basedOn w:val="a"/>
    <w:next w:val="a"/>
    <w:qFormat/>
    <w:rsid w:val="001B3165"/>
    <w:pPr>
      <w:keepNext/>
      <w:numPr>
        <w:ilvl w:val="8"/>
        <w:numId w:val="1"/>
      </w:numPr>
      <w:spacing w:before="160" w:after="80"/>
      <w:outlineLvl w:val="8"/>
    </w:pPr>
    <w:rPr>
      <w:rFonts w:ascii="Arial" w:hAnsi="Arial"/>
      <w:noProof/>
      <w:color w:val="0072BC"/>
      <w:kern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A4444E"/>
    <w:rPr>
      <w:rFonts w:ascii="Arial" w:hAnsi="Arial"/>
      <w:b/>
      <w:noProof/>
      <w:color w:val="0072BC"/>
      <w:kern w:val="28"/>
      <w:sz w:val="48"/>
      <w:szCs w:val="48"/>
    </w:rPr>
  </w:style>
  <w:style w:type="character" w:customStyle="1" w:styleId="2Char">
    <w:name w:val="标题 2 Char"/>
    <w:link w:val="2"/>
    <w:rsid w:val="001B3165"/>
    <w:rPr>
      <w:rFonts w:ascii="Arial" w:eastAsia="Times New Roman" w:hAnsi="Arial"/>
      <w:b/>
      <w:noProof/>
      <w:color w:val="0072BC"/>
      <w:kern w:val="28"/>
      <w:sz w:val="24"/>
      <w:lang w:eastAsia="en-US"/>
    </w:rPr>
  </w:style>
  <w:style w:type="character" w:customStyle="1" w:styleId="3Char">
    <w:name w:val="标题 3 Char"/>
    <w:link w:val="3"/>
    <w:rsid w:val="001B3165"/>
    <w:rPr>
      <w:rFonts w:ascii="Arial" w:eastAsia="Times New Roman" w:hAnsi="Arial"/>
      <w:b/>
      <w:noProof/>
      <w:color w:val="0072BC"/>
      <w:kern w:val="28"/>
      <w:lang w:eastAsia="en-US"/>
    </w:rPr>
  </w:style>
  <w:style w:type="character" w:styleId="a3">
    <w:name w:val="Hyperlink"/>
    <w:uiPriority w:val="99"/>
    <w:unhideWhenUsed/>
    <w:rsid w:val="001B3165"/>
    <w:rPr>
      <w:color w:val="0072BC"/>
      <w:u w:val="single"/>
    </w:rPr>
  </w:style>
  <w:style w:type="paragraph" w:styleId="10">
    <w:name w:val="toc 1"/>
    <w:basedOn w:val="a"/>
    <w:autoRedefine/>
    <w:uiPriority w:val="39"/>
    <w:unhideWhenUsed/>
    <w:qFormat/>
    <w:rsid w:val="001B3165"/>
    <w:pPr>
      <w:tabs>
        <w:tab w:val="left" w:pos="400"/>
        <w:tab w:val="right" w:leader="dot" w:pos="9936"/>
      </w:tabs>
      <w:spacing w:before="120" w:after="60"/>
    </w:pPr>
    <w:rPr>
      <w:b/>
      <w:noProof/>
    </w:rPr>
  </w:style>
  <w:style w:type="character" w:styleId="a4">
    <w:name w:val="Placeholder Text"/>
    <w:basedOn w:val="a0"/>
    <w:uiPriority w:val="99"/>
    <w:semiHidden/>
    <w:rsid w:val="005919D3"/>
    <w:rPr>
      <w:color w:val="808080"/>
    </w:rPr>
  </w:style>
  <w:style w:type="paragraph" w:styleId="30">
    <w:name w:val="toc 3"/>
    <w:basedOn w:val="a"/>
    <w:next w:val="a"/>
    <w:autoRedefine/>
    <w:uiPriority w:val="39"/>
    <w:unhideWhenUsed/>
    <w:rsid w:val="001B3165"/>
    <w:pPr>
      <w:ind w:left="400"/>
    </w:pPr>
  </w:style>
  <w:style w:type="paragraph" w:styleId="a5">
    <w:name w:val="header"/>
    <w:basedOn w:val="a"/>
    <w:link w:val="Char"/>
    <w:uiPriority w:val="99"/>
    <w:rsid w:val="00E5059A"/>
    <w:pPr>
      <w:tabs>
        <w:tab w:val="center" w:pos="4320"/>
        <w:tab w:val="right" w:pos="8640"/>
      </w:tabs>
    </w:pPr>
  </w:style>
  <w:style w:type="paragraph" w:styleId="a6">
    <w:name w:val="footer"/>
    <w:basedOn w:val="a"/>
    <w:link w:val="Char0"/>
    <w:uiPriority w:val="99"/>
    <w:rsid w:val="00E5059A"/>
    <w:pPr>
      <w:tabs>
        <w:tab w:val="center" w:pos="4320"/>
        <w:tab w:val="right" w:pos="8640"/>
      </w:tabs>
    </w:pPr>
  </w:style>
  <w:style w:type="table" w:styleId="a7">
    <w:name w:val="Table Grid"/>
    <w:basedOn w:val="a1"/>
    <w:rsid w:val="005F28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footnote text"/>
    <w:basedOn w:val="a"/>
    <w:link w:val="Char1"/>
    <w:rsid w:val="002B2563"/>
    <w:pPr>
      <w:snapToGrid w:val="0"/>
    </w:pPr>
    <w:rPr>
      <w:sz w:val="18"/>
      <w:szCs w:val="18"/>
    </w:rPr>
  </w:style>
  <w:style w:type="character" w:customStyle="1" w:styleId="Char1">
    <w:name w:val="脚注文本 Char"/>
    <w:link w:val="a8"/>
    <w:rsid w:val="002B2563"/>
    <w:rPr>
      <w:rFonts w:ascii="Verdana" w:eastAsia="Times New Roman" w:hAnsi="Verdana"/>
      <w:sz w:val="18"/>
      <w:szCs w:val="18"/>
      <w:lang w:eastAsia="en-US"/>
    </w:rPr>
  </w:style>
  <w:style w:type="character" w:styleId="a9">
    <w:name w:val="footnote reference"/>
    <w:rsid w:val="002B2563"/>
    <w:rPr>
      <w:vertAlign w:val="superscript"/>
    </w:rPr>
  </w:style>
  <w:style w:type="character" w:styleId="aa">
    <w:name w:val="annotation reference"/>
    <w:rsid w:val="002B2563"/>
    <w:rPr>
      <w:sz w:val="21"/>
      <w:szCs w:val="21"/>
    </w:rPr>
  </w:style>
  <w:style w:type="paragraph" w:styleId="ab">
    <w:name w:val="annotation text"/>
    <w:basedOn w:val="a"/>
    <w:link w:val="Char2"/>
    <w:rsid w:val="002B2563"/>
  </w:style>
  <w:style w:type="character" w:customStyle="1" w:styleId="Char2">
    <w:name w:val="批注文字 Char"/>
    <w:link w:val="ab"/>
    <w:rsid w:val="002B2563"/>
    <w:rPr>
      <w:rFonts w:ascii="Verdana" w:eastAsia="Times New Roman" w:hAnsi="Verdana"/>
      <w:lang w:eastAsia="en-US"/>
    </w:rPr>
  </w:style>
  <w:style w:type="paragraph" w:styleId="ac">
    <w:name w:val="annotation subject"/>
    <w:basedOn w:val="ab"/>
    <w:next w:val="ab"/>
    <w:link w:val="Char3"/>
    <w:rsid w:val="002B2563"/>
    <w:rPr>
      <w:b/>
      <w:bCs/>
    </w:rPr>
  </w:style>
  <w:style w:type="character" w:customStyle="1" w:styleId="Char3">
    <w:name w:val="批注主题 Char"/>
    <w:link w:val="ac"/>
    <w:rsid w:val="002B2563"/>
    <w:rPr>
      <w:rFonts w:ascii="Verdana" w:eastAsia="Times New Roman" w:hAnsi="Verdana"/>
      <w:b/>
      <w:bCs/>
      <w:lang w:eastAsia="en-US"/>
    </w:rPr>
  </w:style>
  <w:style w:type="paragraph" w:styleId="ad">
    <w:name w:val="Balloon Text"/>
    <w:basedOn w:val="a"/>
    <w:link w:val="Char4"/>
    <w:rsid w:val="002B2563"/>
    <w:rPr>
      <w:sz w:val="18"/>
      <w:szCs w:val="18"/>
    </w:rPr>
  </w:style>
  <w:style w:type="character" w:customStyle="1" w:styleId="Char4">
    <w:name w:val="批注框文本 Char"/>
    <w:link w:val="ad"/>
    <w:rsid w:val="002B2563"/>
    <w:rPr>
      <w:rFonts w:ascii="Verdana" w:eastAsia="Times New Roman" w:hAnsi="Verdana"/>
      <w:sz w:val="18"/>
      <w:szCs w:val="18"/>
      <w:lang w:eastAsia="en-US"/>
    </w:rPr>
  </w:style>
  <w:style w:type="character" w:styleId="ae">
    <w:name w:val="Emphasis"/>
    <w:uiPriority w:val="20"/>
    <w:qFormat/>
    <w:rsid w:val="002F29B6"/>
    <w:rPr>
      <w:b w:val="0"/>
      <w:bCs w:val="0"/>
      <w:i w:val="0"/>
      <w:iCs w:val="0"/>
      <w:color w:val="DD4B39"/>
    </w:rPr>
  </w:style>
  <w:style w:type="paragraph" w:styleId="af">
    <w:name w:val="List Paragraph"/>
    <w:basedOn w:val="a"/>
    <w:uiPriority w:val="34"/>
    <w:qFormat/>
    <w:rsid w:val="007D3742"/>
    <w:pPr>
      <w:ind w:firstLineChars="200" w:firstLine="420"/>
    </w:pPr>
  </w:style>
  <w:style w:type="character" w:customStyle="1" w:styleId="st1">
    <w:name w:val="st1"/>
    <w:basedOn w:val="a0"/>
    <w:rsid w:val="00DF0C1B"/>
  </w:style>
  <w:style w:type="character" w:customStyle="1" w:styleId="Char0">
    <w:name w:val="页脚 Char"/>
    <w:link w:val="a6"/>
    <w:uiPriority w:val="99"/>
    <w:rsid w:val="008A2AD4"/>
    <w:rPr>
      <w:rFonts w:ascii="Verdana" w:eastAsia="Times New Roman" w:hAnsi="Verdana"/>
      <w:lang w:eastAsia="en-US"/>
    </w:rPr>
  </w:style>
  <w:style w:type="character" w:customStyle="1" w:styleId="Char">
    <w:name w:val="页眉 Char"/>
    <w:link w:val="a5"/>
    <w:uiPriority w:val="99"/>
    <w:rsid w:val="008A2AD4"/>
    <w:rPr>
      <w:rFonts w:ascii="Verdana" w:eastAsia="Times New Roman" w:hAnsi="Verdana"/>
      <w:lang w:eastAsia="en-US"/>
    </w:rPr>
  </w:style>
  <w:style w:type="paragraph" w:styleId="af0">
    <w:name w:val="Document Map"/>
    <w:basedOn w:val="a"/>
    <w:link w:val="Char5"/>
    <w:rsid w:val="008612A0"/>
    <w:rPr>
      <w:rFonts w:ascii="宋体" w:eastAsia="宋体"/>
      <w:sz w:val="18"/>
      <w:szCs w:val="18"/>
    </w:rPr>
  </w:style>
  <w:style w:type="character" w:customStyle="1" w:styleId="Char5">
    <w:name w:val="文档结构图 Char"/>
    <w:link w:val="af0"/>
    <w:rsid w:val="008612A0"/>
    <w:rPr>
      <w:rFonts w:ascii="宋体" w:hAnsi="Verdana"/>
      <w:sz w:val="18"/>
      <w:szCs w:val="18"/>
      <w:lang w:eastAsia="en-US"/>
    </w:rPr>
  </w:style>
  <w:style w:type="paragraph" w:customStyle="1" w:styleId="Default">
    <w:name w:val="Default"/>
    <w:rsid w:val="005C1B1F"/>
    <w:pPr>
      <w:widowControl w:val="0"/>
      <w:autoSpaceDE w:val="0"/>
      <w:autoSpaceDN w:val="0"/>
      <w:adjustRightInd w:val="0"/>
    </w:pPr>
    <w:rPr>
      <w:rFonts w:ascii="宋体@.曲.籀." w:eastAsia="宋体@.曲.籀." w:cs="宋体@.曲.籀."/>
      <w:color w:val="000000"/>
      <w:sz w:val="24"/>
      <w:szCs w:val="24"/>
    </w:rPr>
  </w:style>
  <w:style w:type="paragraph" w:styleId="af1">
    <w:name w:val="No Spacing"/>
    <w:link w:val="Char6"/>
    <w:uiPriority w:val="1"/>
    <w:qFormat/>
    <w:rsid w:val="00180634"/>
    <w:rPr>
      <w:rFonts w:ascii="Calibri" w:hAnsi="Calibri"/>
      <w:sz w:val="22"/>
      <w:szCs w:val="22"/>
    </w:rPr>
  </w:style>
  <w:style w:type="character" w:customStyle="1" w:styleId="Char6">
    <w:name w:val="无间隔 Char"/>
    <w:link w:val="af1"/>
    <w:uiPriority w:val="1"/>
    <w:rsid w:val="00180634"/>
    <w:rPr>
      <w:rFonts w:ascii="Calibri" w:hAnsi="Calibri"/>
      <w:sz w:val="22"/>
      <w:szCs w:val="22"/>
      <w:lang w:val="en-US" w:eastAsia="zh-CN" w:bidi="ar-SA"/>
    </w:rPr>
  </w:style>
  <w:style w:type="paragraph" w:styleId="af2">
    <w:name w:val="Normal (Web)"/>
    <w:basedOn w:val="a"/>
    <w:uiPriority w:val="99"/>
    <w:unhideWhenUsed/>
    <w:rsid w:val="00495476"/>
    <w:pPr>
      <w:spacing w:before="100" w:beforeAutospacing="1" w:after="100" w:afterAutospacing="1"/>
    </w:pPr>
    <w:rPr>
      <w:rFonts w:ascii="宋体" w:eastAsia="宋体" w:hAnsi="宋体" w:cs="宋体"/>
      <w:sz w:val="24"/>
      <w:szCs w:val="24"/>
      <w:lang w:eastAsia="zh-CN"/>
    </w:rPr>
  </w:style>
  <w:style w:type="character" w:customStyle="1" w:styleId="11">
    <w:name w:val="访问过的超链接1"/>
    <w:rsid w:val="00C37D3A"/>
    <w:rPr>
      <w:color w:val="800080"/>
      <w:u w:val="single"/>
    </w:rPr>
  </w:style>
  <w:style w:type="character" w:customStyle="1" w:styleId="4Char">
    <w:name w:val="标题 4 Char"/>
    <w:link w:val="4"/>
    <w:rsid w:val="00887799"/>
    <w:rPr>
      <w:rFonts w:ascii="Arial" w:eastAsia="Times New Roman" w:hAnsi="Arial"/>
      <w:noProof/>
      <w:color w:val="0072BC"/>
      <w:kern w:val="28"/>
      <w:lang w:eastAsia="en-US"/>
    </w:rPr>
  </w:style>
  <w:style w:type="character" w:styleId="af3">
    <w:name w:val="Strong"/>
    <w:uiPriority w:val="22"/>
    <w:qFormat/>
    <w:rsid w:val="00313A59"/>
    <w:rPr>
      <w:b/>
      <w:bCs/>
    </w:rPr>
  </w:style>
  <w:style w:type="paragraph" w:styleId="20">
    <w:name w:val="toc 2"/>
    <w:basedOn w:val="a"/>
    <w:next w:val="a"/>
    <w:autoRedefine/>
    <w:uiPriority w:val="39"/>
    <w:rsid w:val="00FC1CF4"/>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975030">
      <w:bodyDiv w:val="1"/>
      <w:marLeft w:val="0"/>
      <w:marRight w:val="0"/>
      <w:marTop w:val="0"/>
      <w:marBottom w:val="0"/>
      <w:divBdr>
        <w:top w:val="none" w:sz="0" w:space="0" w:color="auto"/>
        <w:left w:val="none" w:sz="0" w:space="0" w:color="auto"/>
        <w:bottom w:val="none" w:sz="0" w:space="0" w:color="auto"/>
        <w:right w:val="none" w:sz="0" w:space="0" w:color="auto"/>
      </w:divBdr>
      <w:divsChild>
        <w:div w:id="500200618">
          <w:marLeft w:val="0"/>
          <w:marRight w:val="0"/>
          <w:marTop w:val="0"/>
          <w:marBottom w:val="0"/>
          <w:divBdr>
            <w:top w:val="none" w:sz="0" w:space="0" w:color="auto"/>
            <w:left w:val="single" w:sz="2" w:space="0" w:color="DDDDDD"/>
            <w:bottom w:val="single" w:sz="2" w:space="8" w:color="DDDDDD"/>
            <w:right w:val="single" w:sz="2" w:space="0" w:color="DDDDDD"/>
          </w:divBdr>
          <w:divsChild>
            <w:div w:id="518390928">
              <w:marLeft w:val="0"/>
              <w:marRight w:val="0"/>
              <w:marTop w:val="75"/>
              <w:marBottom w:val="0"/>
              <w:divBdr>
                <w:top w:val="none" w:sz="0" w:space="0" w:color="auto"/>
                <w:left w:val="none" w:sz="0" w:space="0" w:color="auto"/>
                <w:bottom w:val="none" w:sz="0" w:space="0" w:color="auto"/>
                <w:right w:val="none" w:sz="0" w:space="0" w:color="auto"/>
              </w:divBdr>
              <w:divsChild>
                <w:div w:id="77555850">
                  <w:blockQuote w:val="1"/>
                  <w:marLeft w:val="15"/>
                  <w:marRight w:val="15"/>
                  <w:marTop w:val="150"/>
                  <w:marBottom w:val="150"/>
                  <w:divBdr>
                    <w:top w:val="none" w:sz="0" w:space="0" w:color="auto"/>
                    <w:left w:val="none" w:sz="0" w:space="0" w:color="auto"/>
                    <w:bottom w:val="none" w:sz="0" w:space="0" w:color="auto"/>
                    <w:right w:val="none" w:sz="0" w:space="0" w:color="auto"/>
                  </w:divBdr>
                </w:div>
              </w:divsChild>
            </w:div>
          </w:divsChild>
        </w:div>
      </w:divsChild>
    </w:div>
    <w:div w:id="1055590191">
      <w:bodyDiv w:val="1"/>
      <w:marLeft w:val="0"/>
      <w:marRight w:val="0"/>
      <w:marTop w:val="0"/>
      <w:marBottom w:val="0"/>
      <w:divBdr>
        <w:top w:val="none" w:sz="0" w:space="0" w:color="auto"/>
        <w:left w:val="none" w:sz="0" w:space="0" w:color="auto"/>
        <w:bottom w:val="none" w:sz="0" w:space="0" w:color="auto"/>
        <w:right w:val="none" w:sz="0" w:space="0" w:color="auto"/>
      </w:divBdr>
      <w:divsChild>
        <w:div w:id="200750766">
          <w:marLeft w:val="0"/>
          <w:marRight w:val="0"/>
          <w:marTop w:val="0"/>
          <w:marBottom w:val="270"/>
          <w:divBdr>
            <w:top w:val="none" w:sz="0" w:space="0" w:color="auto"/>
            <w:left w:val="none" w:sz="0" w:space="0" w:color="auto"/>
            <w:bottom w:val="none" w:sz="0" w:space="0" w:color="auto"/>
            <w:right w:val="none" w:sz="0" w:space="0" w:color="auto"/>
          </w:divBdr>
          <w:divsChild>
            <w:div w:id="1248006048">
              <w:marLeft w:val="0"/>
              <w:marRight w:val="0"/>
              <w:marTop w:val="0"/>
              <w:marBottom w:val="270"/>
              <w:divBdr>
                <w:top w:val="none" w:sz="0" w:space="0" w:color="auto"/>
                <w:left w:val="none" w:sz="0" w:space="0" w:color="auto"/>
                <w:bottom w:val="none" w:sz="0" w:space="0" w:color="auto"/>
                <w:right w:val="none" w:sz="0" w:space="0" w:color="auto"/>
              </w:divBdr>
              <w:divsChild>
                <w:div w:id="667901000">
                  <w:marLeft w:val="0"/>
                  <w:marRight w:val="0"/>
                  <w:marTop w:val="0"/>
                  <w:marBottom w:val="0"/>
                  <w:divBdr>
                    <w:top w:val="none" w:sz="0" w:space="0" w:color="auto"/>
                    <w:left w:val="none" w:sz="0" w:space="0" w:color="auto"/>
                    <w:bottom w:val="none" w:sz="0" w:space="0" w:color="auto"/>
                    <w:right w:val="none" w:sz="0" w:space="0" w:color="auto"/>
                  </w:divBdr>
                  <w:divsChild>
                    <w:div w:id="14695433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693263272">
          <w:marLeft w:val="0"/>
          <w:marRight w:val="0"/>
          <w:marTop w:val="150"/>
          <w:marBottom w:val="150"/>
          <w:divBdr>
            <w:top w:val="none" w:sz="0" w:space="0" w:color="auto"/>
            <w:left w:val="none" w:sz="0" w:space="0" w:color="auto"/>
            <w:bottom w:val="none" w:sz="0" w:space="0" w:color="auto"/>
            <w:right w:val="none" w:sz="0" w:space="0" w:color="auto"/>
          </w:divBdr>
        </w:div>
      </w:divsChild>
    </w:div>
    <w:div w:id="1182011028">
      <w:bodyDiv w:val="1"/>
      <w:marLeft w:val="0"/>
      <w:marRight w:val="0"/>
      <w:marTop w:val="0"/>
      <w:marBottom w:val="0"/>
      <w:divBdr>
        <w:top w:val="none" w:sz="0" w:space="0" w:color="auto"/>
        <w:left w:val="none" w:sz="0" w:space="0" w:color="auto"/>
        <w:bottom w:val="none" w:sz="0" w:space="0" w:color="auto"/>
        <w:right w:val="none" w:sz="0" w:space="0" w:color="auto"/>
      </w:divBdr>
      <w:divsChild>
        <w:div w:id="762799276">
          <w:marLeft w:val="0"/>
          <w:marRight w:val="0"/>
          <w:marTop w:val="0"/>
          <w:marBottom w:val="0"/>
          <w:divBdr>
            <w:top w:val="none" w:sz="0" w:space="0" w:color="auto"/>
            <w:left w:val="single" w:sz="2" w:space="0" w:color="DDDDDD"/>
            <w:bottom w:val="single" w:sz="2" w:space="8" w:color="DDDDDD"/>
            <w:right w:val="single" w:sz="2" w:space="0" w:color="DDDDDD"/>
          </w:divBdr>
          <w:divsChild>
            <w:div w:id="1723627603">
              <w:marLeft w:val="0"/>
              <w:marRight w:val="0"/>
              <w:marTop w:val="75"/>
              <w:marBottom w:val="0"/>
              <w:divBdr>
                <w:top w:val="none" w:sz="0" w:space="0" w:color="auto"/>
                <w:left w:val="none" w:sz="0" w:space="0" w:color="auto"/>
                <w:bottom w:val="none" w:sz="0" w:space="0" w:color="auto"/>
                <w:right w:val="none" w:sz="0" w:space="0" w:color="auto"/>
              </w:divBdr>
              <w:divsChild>
                <w:div w:id="1974754540">
                  <w:blockQuote w:val="1"/>
                  <w:marLeft w:val="15"/>
                  <w:marRight w:val="15"/>
                  <w:marTop w:val="150"/>
                  <w:marBottom w:val="150"/>
                  <w:divBdr>
                    <w:top w:val="none" w:sz="0" w:space="0" w:color="auto"/>
                    <w:left w:val="none" w:sz="0" w:space="0" w:color="auto"/>
                    <w:bottom w:val="none" w:sz="0" w:space="0" w:color="auto"/>
                    <w:right w:val="none" w:sz="0" w:space="0" w:color="auto"/>
                  </w:divBdr>
                </w:div>
              </w:divsChild>
            </w:div>
          </w:divsChild>
        </w:div>
      </w:divsChild>
    </w:div>
    <w:div w:id="1393192557">
      <w:bodyDiv w:val="1"/>
      <w:marLeft w:val="0"/>
      <w:marRight w:val="0"/>
      <w:marTop w:val="0"/>
      <w:marBottom w:val="0"/>
      <w:divBdr>
        <w:top w:val="none" w:sz="0" w:space="0" w:color="auto"/>
        <w:left w:val="none" w:sz="0" w:space="0" w:color="auto"/>
        <w:bottom w:val="none" w:sz="0" w:space="0" w:color="auto"/>
        <w:right w:val="none" w:sz="0" w:space="0" w:color="auto"/>
      </w:divBdr>
      <w:divsChild>
        <w:div w:id="1046217137">
          <w:marLeft w:val="0"/>
          <w:marRight w:val="0"/>
          <w:marTop w:val="150"/>
          <w:marBottom w:val="150"/>
          <w:divBdr>
            <w:top w:val="none" w:sz="0" w:space="0" w:color="auto"/>
            <w:left w:val="none" w:sz="0" w:space="0" w:color="auto"/>
            <w:bottom w:val="none" w:sz="0" w:space="0" w:color="auto"/>
            <w:right w:val="none" w:sz="0" w:space="0" w:color="auto"/>
          </w:divBdr>
        </w:div>
        <w:div w:id="1928029390">
          <w:marLeft w:val="0"/>
          <w:marRight w:val="0"/>
          <w:marTop w:val="0"/>
          <w:marBottom w:val="270"/>
          <w:divBdr>
            <w:top w:val="none" w:sz="0" w:space="0" w:color="auto"/>
            <w:left w:val="none" w:sz="0" w:space="0" w:color="auto"/>
            <w:bottom w:val="none" w:sz="0" w:space="0" w:color="auto"/>
            <w:right w:val="none" w:sz="0" w:space="0" w:color="auto"/>
          </w:divBdr>
          <w:divsChild>
            <w:div w:id="241573149">
              <w:marLeft w:val="0"/>
              <w:marRight w:val="0"/>
              <w:marTop w:val="0"/>
              <w:marBottom w:val="270"/>
              <w:divBdr>
                <w:top w:val="none" w:sz="0" w:space="0" w:color="auto"/>
                <w:left w:val="none" w:sz="0" w:space="0" w:color="auto"/>
                <w:bottom w:val="none" w:sz="0" w:space="0" w:color="auto"/>
                <w:right w:val="none" w:sz="0" w:space="0" w:color="auto"/>
              </w:divBdr>
              <w:divsChild>
                <w:div w:id="1341927898">
                  <w:marLeft w:val="0"/>
                  <w:marRight w:val="0"/>
                  <w:marTop w:val="0"/>
                  <w:marBottom w:val="0"/>
                  <w:divBdr>
                    <w:top w:val="none" w:sz="0" w:space="0" w:color="auto"/>
                    <w:left w:val="none" w:sz="0" w:space="0" w:color="auto"/>
                    <w:bottom w:val="none" w:sz="0" w:space="0" w:color="auto"/>
                    <w:right w:val="none" w:sz="0" w:space="0" w:color="auto"/>
                  </w:divBdr>
                  <w:divsChild>
                    <w:div w:id="190460841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27772893">
      <w:bodyDiv w:val="1"/>
      <w:marLeft w:val="0"/>
      <w:marRight w:val="0"/>
      <w:marTop w:val="0"/>
      <w:marBottom w:val="0"/>
      <w:divBdr>
        <w:top w:val="none" w:sz="0" w:space="0" w:color="auto"/>
        <w:left w:val="none" w:sz="0" w:space="0" w:color="auto"/>
        <w:bottom w:val="none" w:sz="0" w:space="0" w:color="auto"/>
        <w:right w:val="none" w:sz="0" w:space="0" w:color="auto"/>
      </w:divBdr>
      <w:divsChild>
        <w:div w:id="371153542">
          <w:marLeft w:val="0"/>
          <w:marRight w:val="0"/>
          <w:marTop w:val="225"/>
          <w:marBottom w:val="75"/>
          <w:divBdr>
            <w:top w:val="none" w:sz="0" w:space="0" w:color="auto"/>
            <w:left w:val="none" w:sz="0" w:space="0" w:color="auto"/>
            <w:bottom w:val="none" w:sz="0" w:space="0" w:color="auto"/>
            <w:right w:val="none" w:sz="0" w:space="0" w:color="auto"/>
          </w:divBdr>
        </w:div>
        <w:div w:id="2037807534">
          <w:marLeft w:val="0"/>
          <w:marRight w:val="0"/>
          <w:marTop w:val="225"/>
          <w:marBottom w:val="75"/>
          <w:divBdr>
            <w:top w:val="none" w:sz="0" w:space="0" w:color="auto"/>
            <w:left w:val="none" w:sz="0" w:space="0" w:color="auto"/>
            <w:bottom w:val="none" w:sz="0" w:space="0" w:color="auto"/>
            <w:right w:val="none" w:sz="0" w:space="0" w:color="auto"/>
          </w:divBdr>
        </w:div>
        <w:div w:id="1104807994">
          <w:marLeft w:val="0"/>
          <w:marRight w:val="0"/>
          <w:marTop w:val="225"/>
          <w:marBottom w:val="75"/>
          <w:divBdr>
            <w:top w:val="none" w:sz="0" w:space="0" w:color="auto"/>
            <w:left w:val="none" w:sz="0" w:space="0" w:color="auto"/>
            <w:bottom w:val="none" w:sz="0" w:space="0" w:color="auto"/>
            <w:right w:val="none" w:sz="0" w:space="0" w:color="auto"/>
          </w:divBdr>
        </w:div>
        <w:div w:id="668558459">
          <w:marLeft w:val="0"/>
          <w:marRight w:val="0"/>
          <w:marTop w:val="225"/>
          <w:marBottom w:val="75"/>
          <w:divBdr>
            <w:top w:val="none" w:sz="0" w:space="0" w:color="auto"/>
            <w:left w:val="none" w:sz="0" w:space="0" w:color="auto"/>
            <w:bottom w:val="none" w:sz="0" w:space="0" w:color="auto"/>
            <w:right w:val="none" w:sz="0" w:space="0" w:color="auto"/>
          </w:divBdr>
        </w:div>
        <w:div w:id="1999530881">
          <w:marLeft w:val="0"/>
          <w:marRight w:val="0"/>
          <w:marTop w:val="225"/>
          <w:marBottom w:val="75"/>
          <w:divBdr>
            <w:top w:val="none" w:sz="0" w:space="0" w:color="auto"/>
            <w:left w:val="none" w:sz="0" w:space="0" w:color="auto"/>
            <w:bottom w:val="none" w:sz="0" w:space="0" w:color="auto"/>
            <w:right w:val="none" w:sz="0" w:space="0" w:color="auto"/>
          </w:divBdr>
        </w:div>
      </w:divsChild>
    </w:div>
    <w:div w:id="1557159104">
      <w:bodyDiv w:val="1"/>
      <w:marLeft w:val="170"/>
      <w:marRight w:val="170"/>
      <w:marTop w:val="170"/>
      <w:marBottom w:val="170"/>
      <w:divBdr>
        <w:top w:val="none" w:sz="0" w:space="0" w:color="auto"/>
        <w:left w:val="none" w:sz="0" w:space="0" w:color="auto"/>
        <w:bottom w:val="none" w:sz="0" w:space="0" w:color="auto"/>
        <w:right w:val="none" w:sz="0" w:space="0" w:color="auto"/>
      </w:divBdr>
    </w:div>
    <w:div w:id="1919897702">
      <w:bodyDiv w:val="1"/>
      <w:marLeft w:val="0"/>
      <w:marRight w:val="0"/>
      <w:marTop w:val="0"/>
      <w:marBottom w:val="0"/>
      <w:divBdr>
        <w:top w:val="none" w:sz="0" w:space="0" w:color="auto"/>
        <w:left w:val="none" w:sz="0" w:space="0" w:color="auto"/>
        <w:bottom w:val="none" w:sz="0" w:space="0" w:color="auto"/>
        <w:right w:val="none" w:sz="0" w:space="0" w:color="auto"/>
      </w:divBdr>
    </w:div>
    <w:div w:id="192394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jpeg"/><Relationship Id="rId26"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image" Target="media/image1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oleObject" Target="embeddings/oleObject3.bin"/><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emf"/><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0.wmf"/><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oleObject" Target="embeddings/oleObject2.bin"/><Relationship Id="rId28" Type="http://schemas.openxmlformats.org/officeDocument/2006/relationships/image" Target="media/image12.wmf"/><Relationship Id="rId36"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9.emf"/><Relationship Id="rId27" Type="http://schemas.openxmlformats.org/officeDocument/2006/relationships/oleObject" Target="embeddings/oleObject4.bin"/><Relationship Id="rId30" Type="http://schemas.openxmlformats.org/officeDocument/2006/relationships/image" Target="media/image13.png"/><Relationship Id="rId35"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0BBA6-346C-47D1-82E7-2CBFAFD04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17</Pages>
  <Words>1272</Words>
  <Characters>7252</Characters>
  <Application>Microsoft Office Word</Application>
  <DocSecurity>0</DocSecurity>
  <Lines>60</Lines>
  <Paragraphs>17</Paragraphs>
  <ScaleCrop>false</ScaleCrop>
  <Company/>
  <LinksUpToDate>false</LinksUpToDate>
  <CharactersWithSpaces>8507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多面体投放算法分析方案</dc:title>
  <dc:subject>多面体投放算法分析</dc:subject>
  <dc:creator>王文赛</dc:creator>
  <cp:keywords>sunlike</cp:keywords>
  <dc:description>sunlike</dc:description>
  <cp:lastModifiedBy>Sunlike</cp:lastModifiedBy>
  <cp:revision>21</cp:revision>
  <dcterms:created xsi:type="dcterms:W3CDTF">2014-07-07T07:33:00Z</dcterms:created>
  <dcterms:modified xsi:type="dcterms:W3CDTF">2014-07-24T05:22:00Z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多面体投放算法">
    <vt:lpwstr>1</vt:lpwstr>
  </property>
</Properties>
</file>